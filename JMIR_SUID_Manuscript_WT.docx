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A35A" w14:textId="77777777" w:rsidR="00937D6C" w:rsidRDefault="0089657C">
      <w:r>
        <w:t>Instructions for Authors of JMIR</w:t>
      </w:r>
    </w:p>
    <w:p w14:paraId="7B43A8F4" w14:textId="77777777" w:rsidR="00937D6C" w:rsidRDefault="00937D6C"/>
    <w:p w14:paraId="6DB5A32E" w14:textId="77777777" w:rsidR="00937D6C" w:rsidRDefault="0089657C">
      <w:r>
        <w:t xml:space="preserve">Here are some quick links to how your manuscript should look at the time of submission.  Components are detailed in the expected format of your manuscript.  Please also refer to Instructions for Authors of JMIR for </w:t>
      </w:r>
      <w:r>
        <w:t>more information related to submissions, and Guide to JMIR Online Interface (PPT to come) for help with using our online system.</w:t>
      </w:r>
    </w:p>
    <w:p w14:paraId="6C42165E" w14:textId="77777777" w:rsidR="00937D6C" w:rsidRDefault="00937D6C"/>
    <w:p w14:paraId="3E60FB53" w14:textId="77777777" w:rsidR="00937D6C" w:rsidRDefault="0089657C">
      <w:hyperlink w:anchor="Authors">
        <w:r>
          <w:rPr>
            <w:rStyle w:val="Hyperlink"/>
          </w:rPr>
          <w:t>Authors’ information/metadata</w:t>
        </w:r>
      </w:hyperlink>
    </w:p>
    <w:p w14:paraId="29967DA3" w14:textId="77777777" w:rsidR="00937D6C" w:rsidRDefault="0089657C">
      <w:hyperlink w:anchor="Subheadings">
        <w:r>
          <w:rPr>
            <w:rStyle w:val="Hyperlink"/>
          </w:rPr>
          <w:t>Heading/heading styles</w:t>
        </w:r>
      </w:hyperlink>
    </w:p>
    <w:p w14:paraId="0D5EB1EE" w14:textId="77777777" w:rsidR="00937D6C" w:rsidRDefault="0089657C">
      <w:hyperlink w:anchor="Paper">
        <w:r>
          <w:rPr>
            <w:rStyle w:val="Hyperlink"/>
          </w:rPr>
          <w:t>Type of Paper</w:t>
        </w:r>
      </w:hyperlink>
    </w:p>
    <w:p w14:paraId="04DCB787" w14:textId="77777777" w:rsidR="00937D6C" w:rsidRDefault="0089657C">
      <w:hyperlink w:anchor="Length">
        <w:r>
          <w:rPr>
            <w:rStyle w:val="Hyperlink"/>
          </w:rPr>
          <w:t>Length of paper</w:t>
        </w:r>
      </w:hyperlink>
    </w:p>
    <w:p w14:paraId="22797522" w14:textId="77777777" w:rsidR="00937D6C" w:rsidRDefault="0089657C">
      <w:hyperlink w:anchor="Title">
        <w:r>
          <w:rPr>
            <w:rStyle w:val="Hyperlink"/>
          </w:rPr>
          <w:t>Title</w:t>
        </w:r>
      </w:hyperlink>
    </w:p>
    <w:p w14:paraId="288F70F2" w14:textId="77777777" w:rsidR="00937D6C" w:rsidRDefault="0089657C">
      <w:hyperlink w:anchor="Keywords">
        <w:r>
          <w:rPr>
            <w:rStyle w:val="Hyperlink"/>
          </w:rPr>
          <w:t>Keywords</w:t>
        </w:r>
      </w:hyperlink>
    </w:p>
    <w:p w14:paraId="21ECB45B" w14:textId="77777777" w:rsidR="00937D6C" w:rsidRDefault="0089657C">
      <w:hyperlink w:anchor="Trial">
        <w:r>
          <w:rPr>
            <w:rStyle w:val="Hyperlink"/>
          </w:rPr>
          <w:t>Trial registration</w:t>
        </w:r>
      </w:hyperlink>
    </w:p>
    <w:p w14:paraId="10CFC2A1" w14:textId="77777777" w:rsidR="00937D6C" w:rsidRDefault="0089657C">
      <w:hyperlink w:anchor="_Introduction_1">
        <w:r>
          <w:rPr>
            <w:rStyle w:val="Hyperlink"/>
          </w:rPr>
          <w:t>Introduction</w:t>
        </w:r>
      </w:hyperlink>
    </w:p>
    <w:p w14:paraId="0D6A5D7A" w14:textId="77777777" w:rsidR="00937D6C" w:rsidRDefault="0089657C">
      <w:hyperlink w:anchor="_Methods_1">
        <w:r>
          <w:rPr>
            <w:rStyle w:val="Hyperlink"/>
          </w:rPr>
          <w:t>Methods</w:t>
        </w:r>
      </w:hyperlink>
    </w:p>
    <w:p w14:paraId="4490D3A2" w14:textId="77777777" w:rsidR="00937D6C" w:rsidRDefault="0089657C">
      <w:hyperlink w:anchor="_Results_1">
        <w:r>
          <w:rPr>
            <w:rStyle w:val="Hyperlink"/>
          </w:rPr>
          <w:t>Results</w:t>
        </w:r>
      </w:hyperlink>
    </w:p>
    <w:p w14:paraId="0313BE2E" w14:textId="77777777" w:rsidR="00937D6C" w:rsidRDefault="0089657C">
      <w:hyperlink w:anchor="_Discussion_1">
        <w:r>
          <w:rPr>
            <w:rStyle w:val="Hyperlink"/>
          </w:rPr>
          <w:t>Discussion</w:t>
        </w:r>
      </w:hyperlink>
    </w:p>
    <w:p w14:paraId="27739366" w14:textId="77777777" w:rsidR="00937D6C" w:rsidRDefault="0089657C">
      <w:hyperlink w:anchor="Other">
        <w:r>
          <w:rPr>
            <w:rStyle w:val="Hyperlink"/>
          </w:rPr>
          <w:t>Other components</w:t>
        </w:r>
      </w:hyperlink>
    </w:p>
    <w:p w14:paraId="17EA7BBD" w14:textId="77777777" w:rsidR="00937D6C" w:rsidRDefault="0089657C">
      <w:r>
        <w:tab/>
      </w:r>
      <w:hyperlink w:anchor="Figure">
        <w:r>
          <w:rPr>
            <w:rStyle w:val="Hyperlink"/>
          </w:rPr>
          <w:t>Figures</w:t>
        </w:r>
      </w:hyperlink>
    </w:p>
    <w:p w14:paraId="1999B750" w14:textId="77777777" w:rsidR="00937D6C" w:rsidRDefault="0089657C">
      <w:pPr>
        <w:ind w:firstLine="720"/>
      </w:pPr>
      <w:hyperlink w:anchor="Table">
        <w:r>
          <w:rPr>
            <w:rStyle w:val="Hyperlink"/>
          </w:rPr>
          <w:t>Tables</w:t>
        </w:r>
      </w:hyperlink>
    </w:p>
    <w:p w14:paraId="391A2DA3" w14:textId="77777777" w:rsidR="00937D6C" w:rsidRDefault="0089657C">
      <w:r>
        <w:tab/>
      </w:r>
      <w:r>
        <w:tab/>
      </w:r>
      <w:hyperlink w:anchor="Footnotes">
        <w:r>
          <w:rPr>
            <w:rStyle w:val="Hyperlink"/>
          </w:rPr>
          <w:t>Footnotes</w:t>
        </w:r>
      </w:hyperlink>
      <w:r>
        <w:t xml:space="preserve"> </w:t>
      </w:r>
    </w:p>
    <w:p w14:paraId="3C559B2F" w14:textId="77777777" w:rsidR="00937D6C" w:rsidRDefault="0089657C">
      <w:pPr>
        <w:ind w:firstLine="720"/>
      </w:pPr>
      <w:hyperlink w:anchor="Textbox">
        <w:r>
          <w:rPr>
            <w:rStyle w:val="Hyperlink"/>
          </w:rPr>
          <w:t>Textboxes</w:t>
        </w:r>
      </w:hyperlink>
    </w:p>
    <w:p w14:paraId="3B2F332A" w14:textId="77777777" w:rsidR="00937D6C" w:rsidRDefault="0089657C">
      <w:pPr>
        <w:ind w:firstLine="720"/>
      </w:pPr>
      <w:hyperlink w:anchor="Appendix">
        <w:r>
          <w:rPr>
            <w:rStyle w:val="Hyperlink"/>
          </w:rPr>
          <w:t>Multimedia Appendices</w:t>
        </w:r>
      </w:hyperlink>
    </w:p>
    <w:p w14:paraId="1CCAAAFA" w14:textId="77777777" w:rsidR="00937D6C" w:rsidRDefault="0089657C">
      <w:r>
        <w:tab/>
      </w:r>
      <w:r>
        <w:tab/>
      </w:r>
      <w:hyperlink w:anchor="CONSORT">
        <w:r>
          <w:rPr>
            <w:rStyle w:val="Hyperlink"/>
          </w:rPr>
          <w:t>CONSORT-EHEALTH</w:t>
        </w:r>
      </w:hyperlink>
    </w:p>
    <w:p w14:paraId="260DEEB2" w14:textId="77777777" w:rsidR="00937D6C" w:rsidRDefault="0089657C">
      <w:hyperlink w:anchor="_Acknowledgements_1">
        <w:r>
          <w:rPr>
            <w:rStyle w:val="Hyperlink"/>
          </w:rPr>
          <w:t>Acknowledgements</w:t>
        </w:r>
      </w:hyperlink>
      <w:r>
        <w:t xml:space="preserve"> (previously Authors’ Contributions)</w:t>
      </w:r>
    </w:p>
    <w:p w14:paraId="7F8AED24" w14:textId="77777777" w:rsidR="00937D6C" w:rsidRDefault="0089657C">
      <w:hyperlink w:anchor="Conflicts">
        <w:r>
          <w:rPr>
            <w:rStyle w:val="Hyperlink"/>
          </w:rPr>
          <w:t>Conflicts of Interest</w:t>
        </w:r>
      </w:hyperlink>
    </w:p>
    <w:p w14:paraId="0FB86D0D" w14:textId="77777777" w:rsidR="00937D6C" w:rsidRDefault="0089657C">
      <w:hyperlink w:anchor="_Abbreviations_1">
        <w:r>
          <w:rPr>
            <w:rStyle w:val="Hyperlink"/>
          </w:rPr>
          <w:t>Abbreviations</w:t>
        </w:r>
      </w:hyperlink>
    </w:p>
    <w:p w14:paraId="313C3FA6" w14:textId="77777777" w:rsidR="00937D6C" w:rsidRDefault="0089657C">
      <w:hyperlink w:anchor="URLs">
        <w:r>
          <w:rPr>
            <w:rStyle w:val="Hyperlink"/>
          </w:rPr>
          <w:t>URLs</w:t>
        </w:r>
      </w:hyperlink>
    </w:p>
    <w:p w14:paraId="6F62986C" w14:textId="77777777" w:rsidR="00937D6C" w:rsidRDefault="0089657C">
      <w:hyperlink w:anchor="Field">
        <w:r>
          <w:rPr>
            <w:rStyle w:val="Hyperlink"/>
          </w:rPr>
          <w:t>Field codes/citation formatting</w:t>
        </w:r>
      </w:hyperlink>
    </w:p>
    <w:p w14:paraId="347E4E43" w14:textId="77777777" w:rsidR="00937D6C" w:rsidRDefault="0089657C">
      <w:hyperlink w:anchor="_References_1">
        <w:r>
          <w:rPr>
            <w:rStyle w:val="Hyperlink"/>
          </w:rPr>
          <w:t>References:</w:t>
        </w:r>
      </w:hyperlink>
    </w:p>
    <w:p w14:paraId="6C8D30E3" w14:textId="77777777" w:rsidR="00937D6C" w:rsidRDefault="0089657C">
      <w:r>
        <w:tab/>
      </w:r>
      <w:hyperlink w:anchor="Refformat">
        <w:r>
          <w:rPr>
            <w:rStyle w:val="Hyperlink"/>
          </w:rPr>
          <w:t>Formatting</w:t>
        </w:r>
      </w:hyperlink>
    </w:p>
    <w:p w14:paraId="7F99586A" w14:textId="77777777" w:rsidR="00937D6C" w:rsidRDefault="0089657C">
      <w:r>
        <w:tab/>
      </w:r>
      <w:hyperlink w:anchor="Refpublished">
        <w:r>
          <w:rPr>
            <w:rStyle w:val="Hyperlink"/>
          </w:rPr>
          <w:t>Published works</w:t>
        </w:r>
      </w:hyperlink>
    </w:p>
    <w:p w14:paraId="38E1E6B3" w14:textId="77777777" w:rsidR="00937D6C" w:rsidRDefault="0089657C">
      <w:pPr>
        <w:ind w:firstLine="720"/>
      </w:pPr>
      <w:hyperlink w:anchor="Refjournal">
        <w:r>
          <w:rPr>
            <w:rStyle w:val="Hyperlink"/>
          </w:rPr>
          <w:t>Journal</w:t>
        </w:r>
      </w:hyperlink>
    </w:p>
    <w:p w14:paraId="4D5C352C" w14:textId="77777777" w:rsidR="00937D6C" w:rsidRDefault="0089657C">
      <w:r>
        <w:tab/>
      </w:r>
      <w:hyperlink w:anchor="Refbook">
        <w:r>
          <w:rPr>
            <w:rStyle w:val="Hyperlink"/>
          </w:rPr>
          <w:t>Book</w:t>
        </w:r>
      </w:hyperlink>
    </w:p>
    <w:p w14:paraId="6570B226" w14:textId="77777777" w:rsidR="00937D6C" w:rsidRDefault="0089657C">
      <w:r>
        <w:tab/>
      </w:r>
      <w:hyperlink w:anchor="RefWeb">
        <w:r>
          <w:rPr>
            <w:rStyle w:val="Hyperlink"/>
          </w:rPr>
          <w:t>Web</w:t>
        </w:r>
      </w:hyperlink>
    </w:p>
    <w:p w14:paraId="2F6F3B7D" w14:textId="77777777" w:rsidR="00937D6C" w:rsidRDefault="0089657C">
      <w:r>
        <w:tab/>
      </w:r>
      <w:hyperlink w:anchor="Refconference">
        <w:r>
          <w:rPr>
            <w:rStyle w:val="Hyperlink"/>
          </w:rPr>
          <w:t>Conference proceedings</w:t>
        </w:r>
      </w:hyperlink>
    </w:p>
    <w:p w14:paraId="594A0286" w14:textId="77777777" w:rsidR="00937D6C" w:rsidRDefault="0089657C">
      <w:r>
        <w:tab/>
      </w:r>
      <w:hyperlink w:anchor="RefWeb">
        <w:r>
          <w:rPr>
            <w:rStyle w:val="Hyperlink"/>
          </w:rPr>
          <w:t>Website URLs</w:t>
        </w:r>
      </w:hyperlink>
    </w:p>
    <w:p w14:paraId="074FBFE6" w14:textId="77777777" w:rsidR="00937D6C" w:rsidRDefault="00937D6C"/>
    <w:p w14:paraId="19819FA4" w14:textId="77777777" w:rsidR="00937D6C" w:rsidRDefault="00937D6C"/>
    <w:p w14:paraId="1CD61C30" w14:textId="77777777" w:rsidR="00937D6C" w:rsidRDefault="00937D6C"/>
    <w:p w14:paraId="5D042D76" w14:textId="77777777" w:rsidR="00937D6C" w:rsidRDefault="0089657C">
      <w:pPr>
        <w:rPr>
          <w:rFonts w:asciiTheme="majorHAnsi" w:eastAsiaTheme="majorEastAsia" w:hAnsiTheme="majorHAnsi" w:cstheme="majorBidi"/>
          <w:b/>
          <w:bCs/>
          <w:color w:val="4F81BD" w:themeColor="accent1"/>
          <w:sz w:val="26"/>
          <w:szCs w:val="26"/>
        </w:rPr>
      </w:pPr>
      <w:r>
        <w:br w:type="page"/>
      </w:r>
    </w:p>
    <w:p w14:paraId="0450E169" w14:textId="77777777" w:rsidR="00937D6C" w:rsidRDefault="0089657C">
      <w:pPr>
        <w:pStyle w:val="Heading2"/>
      </w:pPr>
      <w:bookmarkStart w:id="0" w:name="Paper"/>
      <w:bookmarkEnd w:id="0"/>
      <w:r>
        <w:lastRenderedPageBreak/>
        <w:t>Original Paper</w:t>
      </w:r>
    </w:p>
    <w:p w14:paraId="2DE42EF2" w14:textId="77777777" w:rsidR="00937D6C" w:rsidRDefault="0089657C">
      <w:bookmarkStart w:id="1" w:name="Authors"/>
      <w:bookmarkEnd w:id="1"/>
      <w:r>
        <w:t>[Enter information for authors (including designations, affiliations, correspondence, contributions) in the online metadata form. Do not</w:t>
      </w:r>
      <w:r>
        <w:t xml:space="preserve"> use periods after </w:t>
      </w:r>
      <w:proofErr w:type="gramStart"/>
      <w:r>
        <w:t>initials, and</w:t>
      </w:r>
      <w:proofErr w:type="gramEnd"/>
      <w:r>
        <w:t xml:space="preserve"> include degree designations and affiliations for all authors. Trial registration numbers are also filled in on the metadata forms online.]</w:t>
      </w:r>
    </w:p>
    <w:p w14:paraId="25E9BD6D" w14:textId="77777777" w:rsidR="00937D6C" w:rsidRDefault="0089657C">
      <w:pPr>
        <w:pStyle w:val="Heading1"/>
      </w:pPr>
      <w:r>
        <w:t>Using Social Vulnerability Indices to Predict Priority Areas for Prevention of Sudde</w:t>
      </w:r>
      <w:r>
        <w:t>n Unexpected Infant Death in Cook County, IL: Cross-Sectional Study</w:t>
      </w:r>
    </w:p>
    <w:p w14:paraId="1314CB54" w14:textId="77777777" w:rsidR="00937D6C" w:rsidRDefault="0089657C">
      <w:pPr>
        <w:pStyle w:val="Heading2"/>
      </w:pPr>
      <w:bookmarkStart w:id="2" w:name="Abstract"/>
      <w:bookmarkEnd w:id="2"/>
      <w:commentRangeStart w:id="3"/>
      <w:r>
        <w:t>Abstract</w:t>
      </w:r>
      <w:commentRangeEnd w:id="3"/>
      <w:r>
        <w:commentReference w:id="3"/>
      </w:r>
    </w:p>
    <w:p w14:paraId="1FC908FE" w14:textId="77777777" w:rsidR="00937D6C" w:rsidRDefault="0089657C">
      <w:pPr>
        <w:rPr>
          <w:b/>
        </w:rPr>
      </w:pPr>
      <w:r>
        <w:rPr>
          <w:b/>
        </w:rPr>
        <w:t xml:space="preserve">Background: </w:t>
      </w:r>
      <w:r>
        <w:t>Incidence of Sudden Unexpected Infant Death (SUID) in the United States has persisted at roughly the same level since the mid-2000’s despite intensive prevention efforts. Disparities in outcomes across racial/socioeconomic lines also persist. These dispari</w:t>
      </w:r>
      <w:r>
        <w:t xml:space="preserve">ties are reflected in the spatial distribution of cases. </w:t>
      </w:r>
    </w:p>
    <w:p w14:paraId="7E6AC9F1" w14:textId="77777777" w:rsidR="00937D6C" w:rsidRDefault="0089657C">
      <w:pPr>
        <w:rPr>
          <w:b/>
        </w:rPr>
      </w:pPr>
      <w:r>
        <w:rPr>
          <w:b/>
        </w:rPr>
        <w:t xml:space="preserve">Objective: </w:t>
      </w:r>
      <w:r>
        <w:t>We sought to characterize communities where SUID occurred in Cook County, IL from 2015-2019 and predict where it would occur in 2021-2025.</w:t>
      </w:r>
    </w:p>
    <w:p w14:paraId="61D2224D" w14:textId="77777777" w:rsidR="00937D6C" w:rsidRDefault="0089657C">
      <w:pPr>
        <w:rPr>
          <w:b/>
        </w:rPr>
      </w:pPr>
      <w:r>
        <w:rPr>
          <w:b/>
        </w:rPr>
        <w:t xml:space="preserve">Methods: </w:t>
      </w:r>
      <w:r>
        <w:t>This cross-sectional retrospective stud</w:t>
      </w:r>
      <w:r>
        <w:t>y used geocoded medical examiner data from 2015-2019 to identify SUID cases in Cook County, IL and aggregated them to census tracts, then to “communities” as the unit of analysis. We compared demographic factors in communities affected by SUID versus those</w:t>
      </w:r>
      <w:r>
        <w:t xml:space="preserve"> unaffected. We used social vulnerability indicators from 2014 to train a prediction model for SUID Case Counts in each given community from 2015-2019. We applied indicators from 2020 to the trained model to make predictions for 2021-2025.</w:t>
      </w:r>
    </w:p>
    <w:p w14:paraId="557AD8A3" w14:textId="2EA117D5" w:rsidR="00937D6C" w:rsidRDefault="0089657C">
      <w:r>
        <w:rPr>
          <w:b/>
        </w:rPr>
        <w:t>Results:</w:t>
      </w:r>
      <w:r>
        <w:t xml:space="preserve"> The ana</w:t>
      </w:r>
      <w:r>
        <w:t xml:space="preserve">lysis was based on 325 cases of SUID in 199 communities. Communities affected by SUID exhibited higher </w:t>
      </w:r>
      <w:ins w:id="4" w:author="Trick, William" w:date="2023-05-09T14:40:00Z">
        <w:r w:rsidR="00BD1C9A">
          <w:t xml:space="preserve">median </w:t>
        </w:r>
      </w:ins>
      <w:r>
        <w:t xml:space="preserve">proportions of Black residents at </w:t>
      </w:r>
      <w:commentRangeStart w:id="5"/>
      <w:r>
        <w:t>32% (IQR 6-79) vs. 3% (IQR 2-10) and lower proportions of White residents at 17% (IQR 4-49) vs. 60% (IQR 31-76</w:t>
      </w:r>
      <w:commentRangeEnd w:id="5"/>
      <w:r w:rsidR="00BD1C9A">
        <w:rPr>
          <w:rStyle w:val="CommentReference"/>
        </w:rPr>
        <w:commentReference w:id="5"/>
      </w:r>
      <w:r>
        <w:t xml:space="preserve">). A map </w:t>
      </w:r>
      <w:r>
        <w:t>of communities in Cook County affected by SUID (2015-2019) showed clusters in the South and West regions of the county. Our predictive model showed moderate accuracy when assessed on the training data (Nagelkerke’s R</w:t>
      </w:r>
      <w:r>
        <w:rPr>
          <w:vertAlign w:val="superscript"/>
        </w:rPr>
        <w:t>2</w:t>
      </w:r>
      <w:r>
        <w:t xml:space="preserve"> of 70.2%).</w:t>
      </w:r>
    </w:p>
    <w:p w14:paraId="64D5B7EF" w14:textId="77777777" w:rsidR="00937D6C" w:rsidRDefault="0089657C">
      <w:pPr>
        <w:rPr>
          <w:b/>
        </w:rPr>
      </w:pPr>
      <w:r>
        <w:rPr>
          <w:b/>
        </w:rPr>
        <w:t>Conclusions:</w:t>
      </w:r>
      <w:r>
        <w:t xml:space="preserve"> Sharp racial a</w:t>
      </w:r>
      <w:r>
        <w:t xml:space="preserve">nd socioeconomic disparities in SUID incidence persisted within Cook County from 2015-2019. Our model and maps identified precise regions within the county for local health departments to target for </w:t>
      </w:r>
      <w:commentRangeStart w:id="6"/>
      <w:r>
        <w:t>intervention</w:t>
      </w:r>
      <w:commentRangeEnd w:id="6"/>
      <w:r w:rsidR="009E250D">
        <w:rPr>
          <w:rStyle w:val="CommentReference"/>
        </w:rPr>
        <w:commentReference w:id="6"/>
      </w:r>
      <w:r>
        <w:t>.</w:t>
      </w:r>
    </w:p>
    <w:p w14:paraId="75FE3A0A" w14:textId="77777777" w:rsidR="00937D6C" w:rsidRDefault="00937D6C"/>
    <w:p w14:paraId="35059941" w14:textId="77777777" w:rsidR="00937D6C" w:rsidRDefault="00937D6C">
      <w:pPr>
        <w:rPr>
          <w:b/>
        </w:rPr>
      </w:pPr>
    </w:p>
    <w:p w14:paraId="32D523C3" w14:textId="77777777" w:rsidR="00937D6C" w:rsidRDefault="0089657C">
      <w:bookmarkStart w:id="7" w:name="Keywords"/>
      <w:bookmarkEnd w:id="7"/>
      <w:commentRangeStart w:id="8"/>
      <w:r>
        <w:rPr>
          <w:b/>
        </w:rPr>
        <w:t>Keywords</w:t>
      </w:r>
      <w:commentRangeEnd w:id="8"/>
      <w:r>
        <w:commentReference w:id="8"/>
      </w:r>
      <w:r>
        <w:rPr>
          <w:b/>
        </w:rPr>
        <w:t>:</w:t>
      </w:r>
      <w:r>
        <w:t xml:space="preserve"> Sudden Unexpected Infant Dea</w:t>
      </w:r>
      <w:r>
        <w:t>th, Sudden Infant Death Syndrome, GIS, Pediatrics, Social Determinants of Health, Structural Racism</w:t>
      </w:r>
    </w:p>
    <w:p w14:paraId="35C9BED1" w14:textId="77777777" w:rsidR="00937D6C" w:rsidRDefault="00937D6C"/>
    <w:p w14:paraId="17AA1CA3" w14:textId="77777777" w:rsidR="00937D6C" w:rsidRDefault="0089657C">
      <w:pPr>
        <w:pStyle w:val="Heading2"/>
      </w:pPr>
      <w:bookmarkStart w:id="9" w:name="_Introduction_1"/>
      <w:bookmarkEnd w:id="9"/>
      <w:commentRangeStart w:id="10"/>
      <w:r>
        <w:lastRenderedPageBreak/>
        <w:t>Introduction</w:t>
      </w:r>
      <w:commentRangeEnd w:id="10"/>
      <w:r>
        <w:commentReference w:id="10"/>
      </w:r>
    </w:p>
    <w:p w14:paraId="74196258" w14:textId="77777777" w:rsidR="00937D6C" w:rsidRDefault="0089657C">
      <w:pPr>
        <w:pStyle w:val="Heading3"/>
        <w:spacing w:line="360" w:lineRule="auto"/>
        <w:rPr>
          <w:rFonts w:ascii="Liberation Sans" w:hAnsi="Liberation Sans" w:hint="eastAsia"/>
        </w:rPr>
      </w:pPr>
      <w:r>
        <w:rPr>
          <w:rFonts w:ascii="Liberation Sans" w:hAnsi="Liberation Sans"/>
        </w:rPr>
        <w:t>Background</w:t>
      </w:r>
    </w:p>
    <w:p w14:paraId="0CDEAE9A" w14:textId="77777777" w:rsidR="00937D6C" w:rsidRDefault="0089657C">
      <w:pPr>
        <w:pStyle w:val="FirstParagraph"/>
        <w:spacing w:line="360" w:lineRule="auto"/>
        <w:rPr>
          <w:rFonts w:ascii="Cambria" w:hAnsi="Cambria"/>
        </w:rPr>
      </w:pPr>
      <w:r>
        <w:rPr>
          <w:rFonts w:ascii="Cambria" w:hAnsi="Cambria"/>
        </w:rPr>
        <w:t xml:space="preserve">Sudden Unexpected Infant Death (SUID) exacts a severe, lasting toll. The National Institute of Child Health and Human Development (NICHD) defines SUID as “the death of an infant younger than 1 year of age that occurs suddenly and unexpectedly” [1]. At the </w:t>
      </w:r>
      <w:r>
        <w:rPr>
          <w:rFonts w:ascii="Cambria" w:hAnsi="Cambria"/>
        </w:rPr>
        <w:t xml:space="preserve">familial level, loss of an infant may put bereaved caregivers–especially birth mothers–at heightened risk for Prolonged Grief Disorder where the process of healing and acceptance evades realization [2]. At the societal level, </w:t>
      </w:r>
      <w:proofErr w:type="gramStart"/>
      <w:r>
        <w:rPr>
          <w:rFonts w:ascii="Cambria" w:hAnsi="Cambria"/>
        </w:rPr>
        <w:t>Sudden Infant Death Syndrome</w:t>
      </w:r>
      <w:proofErr w:type="gramEnd"/>
      <w:r>
        <w:rPr>
          <w:rFonts w:ascii="Cambria" w:hAnsi="Cambria"/>
        </w:rPr>
        <w:t xml:space="preserve">, </w:t>
      </w:r>
      <w:r>
        <w:rPr>
          <w:rFonts w:ascii="Cambria" w:hAnsi="Cambria"/>
        </w:rPr>
        <w:t xml:space="preserve">a subset of </w:t>
      </w:r>
      <w:commentRangeStart w:id="11"/>
      <w:commentRangeStart w:id="12"/>
      <w:r>
        <w:rPr>
          <w:rFonts w:ascii="Cambria" w:hAnsi="Cambria"/>
        </w:rPr>
        <w:t>SUID</w:t>
      </w:r>
      <w:commentRangeEnd w:id="11"/>
      <w:r w:rsidR="00DD6307">
        <w:rPr>
          <w:rStyle w:val="CommentReference"/>
        </w:rPr>
        <w:commentReference w:id="11"/>
      </w:r>
      <w:commentRangeEnd w:id="12"/>
      <w:r w:rsidR="00DD6307">
        <w:rPr>
          <w:rStyle w:val="CommentReference"/>
        </w:rPr>
        <w:commentReference w:id="12"/>
      </w:r>
      <w:r>
        <w:rPr>
          <w:rFonts w:ascii="Cambria" w:hAnsi="Cambria"/>
        </w:rPr>
        <w:t>, contributes to 20% of all post-neonatal infant mortality in the United States [3].</w:t>
      </w:r>
    </w:p>
    <w:p w14:paraId="55DCFB52" w14:textId="77777777" w:rsidR="00937D6C" w:rsidRDefault="0089657C">
      <w:pPr>
        <w:pStyle w:val="BodyText"/>
        <w:spacing w:line="360" w:lineRule="auto"/>
        <w:rPr>
          <w:rFonts w:ascii="Cambria" w:hAnsi="Cambria"/>
        </w:rPr>
      </w:pPr>
      <w:r>
        <w:rPr>
          <w:rFonts w:ascii="Cambria" w:hAnsi="Cambria"/>
        </w:rPr>
        <w:t>Previous research has demonstrated that SUID varies unequally in incidence across communities within major metropolitan regions [4–6]. Within Cook County s</w:t>
      </w:r>
      <w:r>
        <w:rPr>
          <w:rFonts w:ascii="Cambria" w:hAnsi="Cambria"/>
        </w:rPr>
        <w:t>pecifically, Guest et al. (1998) demonstrated that this geographic variation was significantly associated with the community-level factors of racial segregation and unemployment [7].</w:t>
      </w:r>
    </w:p>
    <w:p w14:paraId="19A26D88" w14:textId="77777777" w:rsidR="00937D6C" w:rsidRDefault="0089657C">
      <w:pPr>
        <w:pStyle w:val="BodyText"/>
        <w:spacing w:line="360" w:lineRule="auto"/>
        <w:rPr>
          <w:rFonts w:ascii="Cambria" w:hAnsi="Cambria"/>
        </w:rPr>
      </w:pPr>
      <w:bookmarkStart w:id="13" w:name="background"/>
      <w:r>
        <w:rPr>
          <w:rFonts w:ascii="Cambria" w:hAnsi="Cambria"/>
        </w:rPr>
        <w:t>To counteract these negative socioeconomic influences and reduce communit</w:t>
      </w:r>
      <w:r>
        <w:rPr>
          <w:rFonts w:ascii="Cambria" w:hAnsi="Cambria"/>
        </w:rPr>
        <w:t>y incidence of SUID in a just manner, public health practitioners must precisely target their interventions in space and time. Without spatiotemporal precision, practitioners risk exacerbating inequity by bolstering communities already well-resourced, whil</w:t>
      </w:r>
      <w:r>
        <w:rPr>
          <w:rFonts w:ascii="Cambria" w:hAnsi="Cambria"/>
        </w:rPr>
        <w:t>e neglecting the communities in highest need [8].</w:t>
      </w:r>
      <w:bookmarkEnd w:id="13"/>
    </w:p>
    <w:p w14:paraId="0750ADBC" w14:textId="77777777" w:rsidR="00937D6C" w:rsidRDefault="0089657C">
      <w:pPr>
        <w:pStyle w:val="Heading3"/>
        <w:spacing w:line="360" w:lineRule="auto"/>
        <w:rPr>
          <w:rFonts w:ascii="Cambria" w:hAnsi="Cambria"/>
        </w:rPr>
      </w:pPr>
      <w:r>
        <w:rPr>
          <w:rFonts w:ascii="Cambria" w:hAnsi="Cambria"/>
        </w:rPr>
        <w:t>Objectives</w:t>
      </w:r>
    </w:p>
    <w:p w14:paraId="3D25C908" w14:textId="1AFD571A" w:rsidR="00937D6C" w:rsidRDefault="0089657C">
      <w:pPr>
        <w:pStyle w:val="FirstParagraph"/>
        <w:spacing w:line="360" w:lineRule="auto"/>
        <w:rPr>
          <w:rFonts w:ascii="Cambria" w:hAnsi="Cambria"/>
        </w:rPr>
      </w:pPr>
      <w:r>
        <w:rPr>
          <w:rFonts w:ascii="Cambria" w:hAnsi="Cambria"/>
        </w:rPr>
        <w:t xml:space="preserve">In this study of Cook County, IL, we sought to precisely describe where SUID occurred in the recent past (2015-2019) and to project where these deaths would occur </w:t>
      </w:r>
      <w:proofErr w:type="gramStart"/>
      <w:r>
        <w:rPr>
          <w:rFonts w:ascii="Cambria" w:hAnsi="Cambria"/>
        </w:rPr>
        <w:t>in the near future</w:t>
      </w:r>
      <w:proofErr w:type="gramEnd"/>
      <w:r>
        <w:rPr>
          <w:rFonts w:ascii="Cambria" w:hAnsi="Cambria"/>
        </w:rPr>
        <w:t xml:space="preserve"> (2021-2025). </w:t>
      </w:r>
      <w:r>
        <w:rPr>
          <w:rFonts w:ascii="Cambria" w:hAnsi="Cambria"/>
        </w:rPr>
        <w:t>Geospatially, previous analyses have not provided sufficient detail to name specific regions of highest priority [4–6, 9]. We afforded greater detail by aggregating information at the census tract level into “communities”</w:t>
      </w:r>
      <w:del w:id="14" w:author="Trick, William" w:date="2023-05-09T14:54:00Z">
        <w:r w:rsidDel="00EA4E2A">
          <w:rPr>
            <w:rFonts w:ascii="Cambria" w:hAnsi="Cambria"/>
          </w:rPr>
          <w:delText xml:space="preserve"> </w:delText>
        </w:r>
      </w:del>
      <w:ins w:id="15" w:author="Trick, William" w:date="2023-05-09T14:54:00Z">
        <w:r w:rsidR="00EA4E2A">
          <w:rPr>
            <w:rFonts w:ascii="Cambria" w:hAnsi="Cambria"/>
          </w:rPr>
          <w:t xml:space="preserve"> </w:t>
        </w:r>
      </w:ins>
      <w:r>
        <w:rPr>
          <w:rFonts w:ascii="Cambria" w:hAnsi="Cambria"/>
        </w:rPr>
        <w:t>as our primary unit of analysis. W</w:t>
      </w:r>
      <w:r>
        <w:rPr>
          <w:rFonts w:ascii="Cambria" w:hAnsi="Cambria"/>
        </w:rPr>
        <w:t>e enabled public health practitioners</w:t>
      </w:r>
      <w:ins w:id="16" w:author="Trick, William" w:date="2023-05-09T14:51:00Z">
        <w:r w:rsidR="00C77AAF">
          <w:rPr>
            <w:rFonts w:ascii="Cambria" w:hAnsi="Cambria"/>
          </w:rPr>
          <w:t xml:space="preserve"> and community organi</w:t>
        </w:r>
      </w:ins>
      <w:ins w:id="17" w:author="Trick, William" w:date="2023-05-09T14:52:00Z">
        <w:r w:rsidR="00C77AAF">
          <w:rPr>
            <w:rFonts w:ascii="Cambria" w:hAnsi="Cambria"/>
          </w:rPr>
          <w:t>zations</w:t>
        </w:r>
      </w:ins>
      <w:r>
        <w:rPr>
          <w:rFonts w:ascii="Cambria" w:hAnsi="Cambria"/>
        </w:rPr>
        <w:t xml:space="preserve"> to take </w:t>
      </w:r>
      <w:del w:id="18" w:author="Trick, William" w:date="2023-05-09T14:52:00Z">
        <w:r w:rsidDel="00C77AAF">
          <w:rPr>
            <w:rFonts w:ascii="Cambria" w:hAnsi="Cambria"/>
          </w:rPr>
          <w:delText xml:space="preserve">full </w:delText>
        </w:r>
      </w:del>
      <w:r>
        <w:rPr>
          <w:rFonts w:ascii="Cambria" w:hAnsi="Cambria"/>
        </w:rPr>
        <w:t>advantage of greater detail by generating interactive maps that could pan and zoom to areas of high risk.</w:t>
      </w:r>
    </w:p>
    <w:p w14:paraId="6D9E1989" w14:textId="77777777" w:rsidR="00937D6C" w:rsidRDefault="0089657C">
      <w:pPr>
        <w:pStyle w:val="BodyText"/>
        <w:spacing w:line="360" w:lineRule="auto"/>
        <w:rPr>
          <w:rFonts w:ascii="Cambria" w:hAnsi="Cambria"/>
        </w:rPr>
      </w:pPr>
      <w:bookmarkStart w:id="19" w:name="objectives"/>
      <w:bookmarkStart w:id="20" w:name="introduction"/>
      <w:r>
        <w:rPr>
          <w:rFonts w:ascii="Cambria" w:hAnsi="Cambria"/>
        </w:rPr>
        <w:lastRenderedPageBreak/>
        <w:t xml:space="preserve">While these analytic efforts were specific to Cook County, we designed an </w:t>
      </w:r>
      <w:proofErr w:type="gramStart"/>
      <w:r>
        <w:rPr>
          <w:rFonts w:ascii="Cambria" w:hAnsi="Cambria"/>
        </w:rPr>
        <w:t>open source</w:t>
      </w:r>
      <w:proofErr w:type="gramEnd"/>
      <w:r>
        <w:rPr>
          <w:rFonts w:ascii="Cambria" w:hAnsi="Cambria"/>
        </w:rPr>
        <w:t xml:space="preserve"> coding workfl</w:t>
      </w:r>
      <w:r>
        <w:rPr>
          <w:rFonts w:ascii="Cambria" w:hAnsi="Cambria"/>
        </w:rPr>
        <w:t xml:space="preserve">ow that could be adapted to generate maps and predictive models for other </w:t>
      </w:r>
      <w:commentRangeStart w:id="21"/>
      <w:r>
        <w:rPr>
          <w:rFonts w:ascii="Cambria" w:hAnsi="Cambria"/>
        </w:rPr>
        <w:t>jurisdictions</w:t>
      </w:r>
      <w:commentRangeEnd w:id="21"/>
      <w:r w:rsidR="00CE6C69">
        <w:rPr>
          <w:rStyle w:val="CommentReference"/>
        </w:rPr>
        <w:commentReference w:id="21"/>
      </w:r>
      <w:r>
        <w:rPr>
          <w:rFonts w:ascii="Cambria" w:hAnsi="Cambria"/>
        </w:rPr>
        <w:t>. We hope these tools will enable communities most afflicted by SUID to get assistance in a timely, targeted manner.</w:t>
      </w:r>
      <w:bookmarkEnd w:id="19"/>
      <w:bookmarkEnd w:id="20"/>
    </w:p>
    <w:p w14:paraId="6546909B" w14:textId="77777777" w:rsidR="00937D6C" w:rsidRDefault="0089657C">
      <w:pPr>
        <w:pStyle w:val="Heading2"/>
      </w:pPr>
      <w:bookmarkStart w:id="22" w:name="_Methods_1"/>
      <w:bookmarkStart w:id="23" w:name="Methods"/>
      <w:bookmarkEnd w:id="22"/>
      <w:bookmarkEnd w:id="23"/>
      <w:r>
        <w:t>Methods</w:t>
      </w:r>
    </w:p>
    <w:p w14:paraId="5F26839E" w14:textId="77777777" w:rsidR="00937D6C" w:rsidRDefault="0089657C">
      <w:pPr>
        <w:pStyle w:val="Heading3"/>
        <w:spacing w:line="360" w:lineRule="auto"/>
        <w:rPr>
          <w:rFonts w:ascii="Liberation Sans" w:hAnsi="Liberation Sans" w:hint="eastAsia"/>
        </w:rPr>
      </w:pPr>
      <w:r>
        <w:rPr>
          <w:rFonts w:ascii="Liberation Sans" w:hAnsi="Liberation Sans"/>
        </w:rPr>
        <w:t>Study Design</w:t>
      </w:r>
    </w:p>
    <w:p w14:paraId="63942128" w14:textId="77777777" w:rsidR="00937D6C" w:rsidRDefault="0089657C">
      <w:pPr>
        <w:pStyle w:val="FirstParagraph"/>
        <w:spacing w:line="360" w:lineRule="auto"/>
        <w:rPr>
          <w:rFonts w:ascii="Cambria" w:hAnsi="Cambria"/>
        </w:rPr>
      </w:pPr>
      <w:r>
        <w:rPr>
          <w:rFonts w:ascii="Cambria" w:hAnsi="Cambria"/>
        </w:rPr>
        <w:t xml:space="preserve">We conducted a cross-sectional </w:t>
      </w:r>
      <w:r>
        <w:rPr>
          <w:rFonts w:ascii="Cambria" w:hAnsi="Cambria"/>
        </w:rPr>
        <w:t>retrospective study concerning case counts of SUID in “communities” of Cook County, IL.</w:t>
      </w:r>
    </w:p>
    <w:p w14:paraId="44C8F6CA" w14:textId="77777777" w:rsidR="00937D6C" w:rsidRDefault="0089657C">
      <w:pPr>
        <w:pStyle w:val="BodyText"/>
        <w:spacing w:line="360" w:lineRule="auto"/>
        <w:rPr>
          <w:rFonts w:ascii="Cambria" w:hAnsi="Cambria"/>
        </w:rPr>
      </w:pPr>
      <w:r>
        <w:rPr>
          <w:rFonts w:ascii="Cambria" w:hAnsi="Cambria"/>
        </w:rPr>
        <w:t xml:space="preserve">We used the concept of “communities” </w:t>
      </w:r>
      <w:proofErr w:type="gramStart"/>
      <w:r>
        <w:rPr>
          <w:rFonts w:ascii="Cambria" w:hAnsi="Cambria"/>
        </w:rPr>
        <w:t>in order to</w:t>
      </w:r>
      <w:proofErr w:type="gramEnd"/>
      <w:r>
        <w:rPr>
          <w:rFonts w:ascii="Cambria" w:hAnsi="Cambria"/>
        </w:rPr>
        <w:t>:</w:t>
      </w:r>
    </w:p>
    <w:p w14:paraId="6CB07580" w14:textId="77777777" w:rsidR="00937D6C" w:rsidRDefault="0089657C">
      <w:pPr>
        <w:pStyle w:val="Compact"/>
        <w:numPr>
          <w:ilvl w:val="0"/>
          <w:numId w:val="1"/>
        </w:numPr>
        <w:spacing w:line="360" w:lineRule="auto"/>
        <w:rPr>
          <w:rFonts w:ascii="Cambria" w:hAnsi="Cambria"/>
        </w:rPr>
      </w:pPr>
      <w:r>
        <w:rPr>
          <w:rFonts w:ascii="Cambria" w:hAnsi="Cambria"/>
        </w:rPr>
        <w:t>Increase the geographic catchment area for case counts (incidence in census tracts was too low to make meaningful case</w:t>
      </w:r>
      <w:r>
        <w:rPr>
          <w:rFonts w:ascii="Cambria" w:hAnsi="Cambria"/>
        </w:rPr>
        <w:t xml:space="preserve"> count predictions)</w:t>
      </w:r>
    </w:p>
    <w:p w14:paraId="4898B2B3" w14:textId="77777777" w:rsidR="00937D6C" w:rsidRDefault="0089657C">
      <w:pPr>
        <w:pStyle w:val="Compact"/>
        <w:numPr>
          <w:ilvl w:val="0"/>
          <w:numId w:val="1"/>
        </w:numPr>
        <w:spacing w:line="360" w:lineRule="auto"/>
        <w:rPr>
          <w:rFonts w:ascii="Cambria" w:hAnsi="Cambria"/>
        </w:rPr>
      </w:pPr>
      <w:r>
        <w:rPr>
          <w:rFonts w:ascii="Cambria" w:hAnsi="Cambria"/>
        </w:rPr>
        <w:t>Lend semantic meaning to the geographic unit of analysis, that is, being able to name each unit rather than using a numeric identifier</w:t>
      </w:r>
    </w:p>
    <w:p w14:paraId="250C58F7" w14:textId="580188A6" w:rsidR="00937D6C" w:rsidRDefault="0089657C">
      <w:pPr>
        <w:pStyle w:val="FirstParagraph"/>
        <w:spacing w:line="360" w:lineRule="auto"/>
        <w:rPr>
          <w:rFonts w:ascii="Cambria" w:hAnsi="Cambria"/>
        </w:rPr>
      </w:pPr>
      <w:r>
        <w:rPr>
          <w:rFonts w:ascii="Cambria" w:hAnsi="Cambria"/>
        </w:rPr>
        <w:t xml:space="preserve">Within Chicago city limits, communities were spatial joins of census tracts based on </w:t>
      </w:r>
      <w:del w:id="24" w:author="Trick, William" w:date="2023-05-09T14:57:00Z">
        <w:r w:rsidDel="009A7BAD">
          <w:rPr>
            <w:rFonts w:ascii="Cambria" w:hAnsi="Cambria"/>
          </w:rPr>
          <w:delText>the “suburb” tag</w:delText>
        </w:r>
        <w:r w:rsidDel="009A7BAD">
          <w:rPr>
            <w:rFonts w:ascii="Cambria" w:hAnsi="Cambria"/>
          </w:rPr>
          <w:delText xml:space="preserve"> (or “neighborhood” if “suburb” was not listed) provided by the </w:delText>
        </w:r>
      </w:del>
      <w:ins w:id="25" w:author="Trick, William" w:date="2023-05-09T14:57:00Z">
        <w:r w:rsidR="009A7BAD">
          <w:rPr>
            <w:rFonts w:ascii="Cambria" w:hAnsi="Cambria"/>
          </w:rPr>
          <w:t xml:space="preserve">well accepted geographic boundaries </w:t>
        </w:r>
      </w:ins>
      <w:r>
        <w:rPr>
          <w:rFonts w:ascii="Cambria" w:hAnsi="Cambria"/>
        </w:rPr>
        <w:t>OpenCage geocoding service [</w:t>
      </w:r>
      <w:commentRangeStart w:id="26"/>
      <w:r>
        <w:rPr>
          <w:rFonts w:ascii="Cambria" w:hAnsi="Cambria"/>
        </w:rPr>
        <w:t>22</w:t>
      </w:r>
      <w:commentRangeEnd w:id="26"/>
      <w:r w:rsidR="00EA4E2A">
        <w:rPr>
          <w:rStyle w:val="CommentReference"/>
        </w:rPr>
        <w:commentReference w:id="26"/>
      </w:r>
      <w:r>
        <w:rPr>
          <w:rFonts w:ascii="Cambria" w:hAnsi="Cambria"/>
        </w:rPr>
        <w:t>].</w:t>
      </w:r>
    </w:p>
    <w:p w14:paraId="65BDD0B2" w14:textId="77777777" w:rsidR="00937D6C" w:rsidRDefault="0089657C">
      <w:pPr>
        <w:pStyle w:val="BodyText"/>
        <w:spacing w:line="360" w:lineRule="auto"/>
        <w:rPr>
          <w:rFonts w:ascii="Cambria" w:hAnsi="Cambria"/>
        </w:rPr>
      </w:pPr>
      <w:r>
        <w:rPr>
          <w:rFonts w:ascii="Cambria" w:hAnsi="Cambria"/>
        </w:rPr>
        <w:t xml:space="preserve">Outside Chicago city limits, communities were spatial joins of census tracts based on the </w:t>
      </w:r>
      <w:commentRangeStart w:id="27"/>
      <w:commentRangeStart w:id="28"/>
      <w:commentRangeStart w:id="29"/>
      <w:r>
        <w:rPr>
          <w:rFonts w:ascii="Cambria" w:hAnsi="Cambria"/>
        </w:rPr>
        <w:t xml:space="preserve">highest </w:t>
      </w:r>
      <w:commentRangeEnd w:id="27"/>
      <w:r w:rsidR="009A7BAD">
        <w:rPr>
          <w:rStyle w:val="CommentReference"/>
        </w:rPr>
        <w:commentReference w:id="27"/>
      </w:r>
      <w:commentRangeEnd w:id="28"/>
      <w:r w:rsidR="009A7BAD">
        <w:rPr>
          <w:rStyle w:val="CommentReference"/>
        </w:rPr>
        <w:commentReference w:id="28"/>
      </w:r>
      <w:commentRangeEnd w:id="29"/>
      <w:r w:rsidR="009A7BAD">
        <w:rPr>
          <w:rStyle w:val="CommentReference"/>
        </w:rPr>
        <w:commentReference w:id="29"/>
      </w:r>
      <w:r>
        <w:rPr>
          <w:rFonts w:ascii="Cambria" w:hAnsi="Cambria"/>
        </w:rPr>
        <w:t>designation available for the “city”, then “town”, then “subu</w:t>
      </w:r>
      <w:r>
        <w:rPr>
          <w:rFonts w:ascii="Cambria" w:hAnsi="Cambria"/>
        </w:rPr>
        <w:t>rb”, then “village” tags.</w:t>
      </w:r>
    </w:p>
    <w:p w14:paraId="3DFC3C1E" w14:textId="1D6F2A1A" w:rsidR="00937D6C" w:rsidRDefault="0089657C">
      <w:pPr>
        <w:pStyle w:val="BodyText"/>
        <w:spacing w:line="360" w:lineRule="auto"/>
        <w:rPr>
          <w:rFonts w:ascii="Cambria" w:hAnsi="Cambria"/>
        </w:rPr>
      </w:pPr>
      <w:bookmarkStart w:id="30" w:name="study-design"/>
      <w:r>
        <w:rPr>
          <w:rFonts w:ascii="Cambria" w:hAnsi="Cambria"/>
        </w:rPr>
        <w:t xml:space="preserve">Although aggregating to “communities” lent the benefits listed above, it came at the cost of less precision for co-variates, which were aggregated by taking simple sums of their estimates at the census tract level without </w:t>
      </w:r>
      <w:proofErr w:type="gramStart"/>
      <w:r>
        <w:rPr>
          <w:rFonts w:ascii="Cambria" w:hAnsi="Cambria"/>
        </w:rPr>
        <w:t>taking i</w:t>
      </w:r>
      <w:r>
        <w:rPr>
          <w:rFonts w:ascii="Cambria" w:hAnsi="Cambria"/>
        </w:rPr>
        <w:t>nto account</w:t>
      </w:r>
      <w:proofErr w:type="gramEnd"/>
      <w:r>
        <w:rPr>
          <w:rFonts w:ascii="Cambria" w:hAnsi="Cambria"/>
        </w:rPr>
        <w:t xml:space="preserve"> variations in their margins of error.</w:t>
      </w:r>
      <w:bookmarkEnd w:id="30"/>
      <w:ins w:id="31" w:author="Trick, William" w:date="2023-05-09T15:00:00Z">
        <w:r w:rsidR="009A7BAD">
          <w:rPr>
            <w:rFonts w:ascii="Cambria" w:hAnsi="Cambria"/>
          </w:rPr>
          <w:t xml:space="preserve">  Census tracts were assigned to communities or neighborhoo</w:t>
        </w:r>
      </w:ins>
      <w:ins w:id="32" w:author="Trick, William" w:date="2023-05-09T15:01:00Z">
        <w:r w:rsidR="009A7BAD">
          <w:rPr>
            <w:rFonts w:ascii="Cambria" w:hAnsi="Cambria"/>
          </w:rPr>
          <w:t>d areas based on the precise location of the centroid for each census tract.  This is analogous to using zip code tabulation areas for census tract level variables.</w:t>
        </w:r>
      </w:ins>
    </w:p>
    <w:p w14:paraId="109B239E" w14:textId="77777777" w:rsidR="00937D6C" w:rsidRDefault="0089657C">
      <w:pPr>
        <w:pStyle w:val="Heading3"/>
        <w:spacing w:line="360" w:lineRule="auto"/>
        <w:rPr>
          <w:rFonts w:ascii="Calibri" w:hAnsi="Calibri"/>
        </w:rPr>
      </w:pPr>
      <w:bookmarkStart w:id="33" w:name="primary-outcome"/>
      <w:bookmarkEnd w:id="33"/>
      <w:r>
        <w:rPr>
          <w:rFonts w:ascii="Calibri" w:hAnsi="Calibri"/>
        </w:rPr>
        <w:lastRenderedPageBreak/>
        <w:t>Primary Outcome</w:t>
      </w:r>
    </w:p>
    <w:p w14:paraId="2AB21A46" w14:textId="5BE51B56" w:rsidR="00937D6C" w:rsidRDefault="0089657C">
      <w:pPr>
        <w:pStyle w:val="FirstParagraph"/>
        <w:spacing w:line="360" w:lineRule="auto"/>
      </w:pPr>
      <w:r>
        <w:rPr>
          <w:rFonts w:ascii="Cambria" w:hAnsi="Cambria"/>
        </w:rPr>
        <w:t xml:space="preserve">The primary outcome of interest was SUID case count in each community. We translated The NICHD’s definition of SUID [1] into a SQL query of the Cook County Medical Examiner Office’s Archive </w:t>
      </w:r>
      <w:r>
        <w:rPr>
          <w:rFonts w:ascii="Cambria" w:hAnsi="Cambria"/>
        </w:rPr>
        <w:t>(</w:t>
      </w:r>
      <w:r>
        <w:rPr>
          <w:rStyle w:val="Hyperlink"/>
          <w:rFonts w:ascii="Cambria" w:hAnsi="Cambria"/>
          <w:color w:val="auto"/>
          <w:u w:val="none"/>
        </w:rPr>
        <w:t>Figure 1)</w:t>
      </w:r>
      <w:r>
        <w:rPr>
          <w:rFonts w:ascii="Cambria" w:hAnsi="Cambria"/>
        </w:rPr>
        <w:t>.</w:t>
      </w:r>
      <w:r>
        <w:rPr>
          <w:rFonts w:ascii="Cambria" w:hAnsi="Cambria"/>
        </w:rPr>
        <w:t xml:space="preserve"> Each case identified by the query was validated by team members from the SUID Case Registry for Cook County. Each validated case was geocoded confidentially using ArcGIS Pro geocoding tools behind </w:t>
      </w:r>
      <w:ins w:id="34" w:author="Trick, William" w:date="2023-05-09T15:03:00Z">
        <w:r w:rsidR="006B02EA">
          <w:rPr>
            <w:rFonts w:ascii="Cambria" w:hAnsi="Cambria"/>
          </w:rPr>
          <w:t>Cook County’s</w:t>
        </w:r>
      </w:ins>
      <w:del w:id="35" w:author="Trick, William" w:date="2023-05-09T15:03:00Z">
        <w:r w:rsidDel="006B02EA">
          <w:rPr>
            <w:rFonts w:ascii="Cambria" w:hAnsi="Cambria"/>
          </w:rPr>
          <w:delText>the network</w:delText>
        </w:r>
      </w:del>
      <w:r>
        <w:rPr>
          <w:rFonts w:ascii="Cambria" w:hAnsi="Cambria"/>
        </w:rPr>
        <w:t xml:space="preserve"> firewall. Geocoded cases were spatially joined</w:t>
      </w:r>
      <w:r>
        <w:rPr>
          <w:rFonts w:ascii="Cambria" w:hAnsi="Cambria"/>
        </w:rPr>
        <w:t xml:space="preserve"> by intersection with census tracts and aggregated to case counts. These anonymized case counts at the census tract level, were further aggregated to the community level as described </w:t>
      </w:r>
      <w:commentRangeStart w:id="36"/>
      <w:commentRangeStart w:id="37"/>
      <w:r>
        <w:rPr>
          <w:rFonts w:ascii="Cambria" w:hAnsi="Cambria"/>
        </w:rPr>
        <w:t>above</w:t>
      </w:r>
      <w:commentRangeEnd w:id="36"/>
      <w:r w:rsidR="006B02EA">
        <w:rPr>
          <w:rStyle w:val="CommentReference"/>
        </w:rPr>
        <w:commentReference w:id="36"/>
      </w:r>
      <w:commentRangeEnd w:id="37"/>
      <w:r w:rsidR="006B02EA">
        <w:rPr>
          <w:rStyle w:val="CommentReference"/>
        </w:rPr>
        <w:commentReference w:id="37"/>
      </w:r>
      <w:r>
        <w:rPr>
          <w:rFonts w:ascii="Cambria" w:hAnsi="Cambria"/>
        </w:rPr>
        <w:t>.</w:t>
      </w:r>
    </w:p>
    <w:p w14:paraId="0DA6B9E9" w14:textId="77777777" w:rsidR="00937D6C" w:rsidRDefault="0089657C">
      <w:pPr>
        <w:pStyle w:val="Heading3"/>
        <w:spacing w:line="360" w:lineRule="auto"/>
        <w:rPr>
          <w:rFonts w:ascii="Calibri" w:hAnsi="Calibri"/>
        </w:rPr>
      </w:pPr>
      <w:bookmarkStart w:id="38" w:name="primary-outcome1"/>
      <w:bookmarkEnd w:id="38"/>
      <w:r>
        <w:rPr>
          <w:rFonts w:ascii="Calibri" w:hAnsi="Calibri"/>
        </w:rPr>
        <w:t>Temporal Setting</w:t>
      </w:r>
    </w:p>
    <w:p w14:paraId="5036E840" w14:textId="77777777" w:rsidR="00937D6C" w:rsidRDefault="0089657C">
      <w:pPr>
        <w:pStyle w:val="FirstParagraph"/>
        <w:spacing w:line="360" w:lineRule="auto"/>
      </w:pPr>
      <w:bookmarkStart w:id="39" w:name="temporal-setting"/>
      <w:r>
        <w:rPr>
          <w:rFonts w:ascii="Cambria" w:hAnsi="Cambria"/>
        </w:rPr>
        <w:t xml:space="preserve">The year of origin for each data variable was </w:t>
      </w:r>
      <w:proofErr w:type="gramStart"/>
      <w:r>
        <w:rPr>
          <w:rFonts w:ascii="Cambria" w:hAnsi="Cambria"/>
        </w:rPr>
        <w:t>con</w:t>
      </w:r>
      <w:r>
        <w:rPr>
          <w:rFonts w:ascii="Cambria" w:hAnsi="Cambria"/>
        </w:rPr>
        <w:t>text-specific</w:t>
      </w:r>
      <w:proofErr w:type="gramEnd"/>
      <w:r>
        <w:rPr>
          <w:rFonts w:ascii="Cambria" w:hAnsi="Cambria"/>
        </w:rPr>
        <w:t>. SUID Case Counts were observed from 2015-2019. A descriptive comparison of census tracts with and without SUID present was performed on variables from contemporaneous years. We retrospectively trained a model predicting SUID Case Counts from</w:t>
      </w:r>
      <w:r>
        <w:rPr>
          <w:rFonts w:ascii="Cambria" w:hAnsi="Cambria"/>
        </w:rPr>
        <w:t xml:space="preserve"> 2015-2019 using predictor co-variates from 2014. Using the trained model, we made prospective predictions for SUID Case Counts from 2021-2025 with co-variates from 2020.</w:t>
      </w:r>
      <w:bookmarkEnd w:id="39"/>
    </w:p>
    <w:p w14:paraId="6578B976" w14:textId="77777777" w:rsidR="00937D6C" w:rsidRDefault="0089657C">
      <w:pPr>
        <w:pStyle w:val="Heading3"/>
        <w:spacing w:line="360" w:lineRule="auto"/>
        <w:rPr>
          <w:rFonts w:ascii="Calibri" w:hAnsi="Calibri"/>
        </w:rPr>
      </w:pPr>
      <w:r>
        <w:rPr>
          <w:rFonts w:ascii="Calibri" w:hAnsi="Calibri"/>
        </w:rPr>
        <w:t>Coding Pipeline</w:t>
      </w:r>
    </w:p>
    <w:p w14:paraId="636FD861" w14:textId="77777777" w:rsidR="00937D6C" w:rsidRDefault="0089657C">
      <w:pPr>
        <w:pStyle w:val="FirstParagraph"/>
        <w:spacing w:line="360" w:lineRule="auto"/>
        <w:rPr>
          <w:rFonts w:ascii="Cambria" w:hAnsi="Cambria"/>
        </w:rPr>
      </w:pPr>
      <w:r>
        <w:rPr>
          <w:rFonts w:ascii="Cambria" w:hAnsi="Cambria"/>
        </w:rPr>
        <w:t>We performed all steps in the data pipeline downstream from the SQL q</w:t>
      </w:r>
      <w:r>
        <w:rPr>
          <w:rFonts w:ascii="Cambria" w:hAnsi="Cambria"/>
        </w:rPr>
        <w:t xml:space="preserve">uery in the R computing environment [12] using the {tidyverse} suite of packages (by convention, package names in R are enclosed with curly brackets) [13]. </w:t>
      </w:r>
      <w:commentRangeStart w:id="40"/>
      <w:r>
        <w:rPr>
          <w:rFonts w:ascii="Cambria" w:hAnsi="Cambria"/>
        </w:rPr>
        <w:t xml:space="preserve">We utilized additional data cleaning convenience functions </w:t>
      </w:r>
      <w:commentRangeEnd w:id="40"/>
      <w:r w:rsidR="00AB7BEC">
        <w:rPr>
          <w:rStyle w:val="CommentReference"/>
        </w:rPr>
        <w:commentReference w:id="40"/>
      </w:r>
      <w:r>
        <w:rPr>
          <w:rFonts w:ascii="Cambria" w:hAnsi="Cambria"/>
        </w:rPr>
        <w:t>from the {janitor} and {RSocrata} package</w:t>
      </w:r>
      <w:r>
        <w:rPr>
          <w:rFonts w:ascii="Cambria" w:hAnsi="Cambria"/>
        </w:rPr>
        <w:t>s [14, 15]. The pipeline was orchestrated by specification using the {targets} package [16].</w:t>
      </w:r>
    </w:p>
    <w:p w14:paraId="54CCEC63" w14:textId="77777777" w:rsidR="00937D6C" w:rsidRDefault="0089657C">
      <w:pPr>
        <w:pStyle w:val="BodyText"/>
        <w:spacing w:line="360" w:lineRule="auto"/>
        <w:rPr>
          <w:rFonts w:ascii="Cambria" w:hAnsi="Cambria"/>
        </w:rPr>
      </w:pPr>
      <w:r>
        <w:rPr>
          <w:rFonts w:ascii="Cambria" w:hAnsi="Cambria"/>
        </w:rPr>
        <w:t>We generated data tables for publication using the {gt} package and its companion {gtsummary} [17, 18].</w:t>
      </w:r>
    </w:p>
    <w:p w14:paraId="54956210" w14:textId="77777777" w:rsidR="00937D6C" w:rsidRDefault="0089657C">
      <w:pPr>
        <w:pStyle w:val="BodyText"/>
        <w:spacing w:line="360" w:lineRule="auto"/>
        <w:rPr>
          <w:rFonts w:ascii="Cambria" w:hAnsi="Cambria"/>
        </w:rPr>
      </w:pPr>
      <w:bookmarkStart w:id="41" w:name="coding-pipeline"/>
      <w:r>
        <w:rPr>
          <w:rFonts w:ascii="Cambria" w:hAnsi="Cambria"/>
        </w:rPr>
        <w:t>We performed geospatial manipulation and mapping with the {</w:t>
      </w:r>
      <w:r>
        <w:rPr>
          <w:rFonts w:ascii="Cambria" w:hAnsi="Cambria"/>
        </w:rPr>
        <w:t>sf}, {leaflet}, {tmap}, {opencage}, and {tigris} packages [19–23] along with their back-end infrastructure [24–31].</w:t>
      </w:r>
      <w:bookmarkEnd w:id="41"/>
    </w:p>
    <w:p w14:paraId="01DFE053" w14:textId="77777777" w:rsidR="00937D6C" w:rsidRDefault="0089657C">
      <w:pPr>
        <w:pStyle w:val="Heading3"/>
        <w:spacing w:line="360" w:lineRule="auto"/>
        <w:rPr>
          <w:rFonts w:ascii="Calibri" w:hAnsi="Calibri"/>
        </w:rPr>
      </w:pPr>
      <w:bookmarkStart w:id="42" w:name="statistical-analysis"/>
      <w:r>
        <w:rPr>
          <w:rFonts w:ascii="Calibri" w:hAnsi="Calibri"/>
        </w:rPr>
        <w:lastRenderedPageBreak/>
        <w:t>Statistical Analysis</w:t>
      </w:r>
    </w:p>
    <w:p w14:paraId="04AD81D5" w14:textId="77777777" w:rsidR="00937D6C" w:rsidRDefault="0089657C">
      <w:pPr>
        <w:pStyle w:val="Heading4"/>
        <w:spacing w:line="360" w:lineRule="auto"/>
        <w:rPr>
          <w:rFonts w:ascii="Calibri" w:hAnsi="Calibri"/>
        </w:rPr>
      </w:pPr>
      <w:r>
        <w:rPr>
          <w:rFonts w:ascii="Calibri" w:hAnsi="Calibri"/>
        </w:rPr>
        <w:t>Descriptive Comparison</w:t>
      </w:r>
    </w:p>
    <w:p w14:paraId="0F5A8C45" w14:textId="77777777" w:rsidR="00937D6C" w:rsidRDefault="0089657C">
      <w:pPr>
        <w:pStyle w:val="FirstParagraph"/>
        <w:spacing w:line="360" w:lineRule="auto"/>
        <w:rPr>
          <w:rFonts w:ascii="Cambria" w:hAnsi="Cambria"/>
        </w:rPr>
      </w:pPr>
      <w:bookmarkStart w:id="43" w:name="descriptive-comparison"/>
      <w:r>
        <w:rPr>
          <w:rFonts w:ascii="Cambria" w:hAnsi="Cambria"/>
        </w:rPr>
        <w:t xml:space="preserve">We compared communities with and without observed cases of SUID using median values (and </w:t>
      </w:r>
      <w:r>
        <w:rPr>
          <w:rFonts w:ascii="Cambria" w:hAnsi="Cambria"/>
        </w:rPr>
        <w:t>interquartile ranges) of demographic variables. Median values were reported because most of the variables did not approximate normal distributions.</w:t>
      </w:r>
      <w:bookmarkEnd w:id="43"/>
    </w:p>
    <w:p w14:paraId="1FC3ECE7" w14:textId="77777777" w:rsidR="00937D6C" w:rsidRDefault="0089657C">
      <w:pPr>
        <w:pStyle w:val="Heading4"/>
        <w:spacing w:line="360" w:lineRule="auto"/>
        <w:rPr>
          <w:rFonts w:ascii="Calibri" w:hAnsi="Calibri"/>
        </w:rPr>
      </w:pPr>
      <w:bookmarkStart w:id="44" w:name="predictive-modeling"/>
      <w:r>
        <w:rPr>
          <w:rFonts w:ascii="Calibri" w:hAnsi="Calibri"/>
        </w:rPr>
        <w:t>Predictive Modeling</w:t>
      </w:r>
    </w:p>
    <w:p w14:paraId="3A642D34" w14:textId="77777777" w:rsidR="00937D6C" w:rsidRDefault="0089657C">
      <w:pPr>
        <w:pStyle w:val="FirstParagraph"/>
        <w:spacing w:line="360" w:lineRule="auto"/>
        <w:rPr>
          <w:rFonts w:ascii="Cambria" w:hAnsi="Cambria"/>
        </w:rPr>
      </w:pPr>
      <w:bookmarkStart w:id="45" w:name="X702c02d860b1cd9f19b33dd2d93f39a9b82cac9"/>
      <w:r>
        <w:rPr>
          <w:rFonts w:ascii="Cambria" w:hAnsi="Cambria"/>
        </w:rPr>
        <w:t>We sourced all predictive co-variates from U.S. Census’ “American Community Survey” (ACS</w:t>
      </w:r>
      <w:r>
        <w:rPr>
          <w:rFonts w:ascii="Cambria" w:hAnsi="Cambria"/>
        </w:rPr>
        <w:t>) and from the Center for Disease Control’s associated “Social Vulnerability Index” (SVI), which has four thematic domains [10, 11].</w:t>
      </w:r>
      <w:bookmarkEnd w:id="45"/>
    </w:p>
    <w:p w14:paraId="3026E677" w14:textId="77777777" w:rsidR="00937D6C" w:rsidRDefault="0089657C">
      <w:pPr>
        <w:pStyle w:val="FirstParagraph"/>
        <w:spacing w:line="360" w:lineRule="auto"/>
        <w:rPr>
          <w:rFonts w:ascii="Cambria" w:hAnsi="Cambria"/>
        </w:rPr>
      </w:pPr>
      <w:r>
        <w:rPr>
          <w:rFonts w:ascii="Cambria" w:hAnsi="Cambria"/>
        </w:rPr>
        <w:t>We modeled SUID case counts in each census tract using maximum likelihood estimation via the {MASS} R package [32]. We used</w:t>
      </w:r>
      <w:r>
        <w:rPr>
          <w:rFonts w:ascii="Cambria" w:hAnsi="Cambria"/>
        </w:rPr>
        <w:t xml:space="preserve"> the negative binomial family of generalized linear models instead of the Poisson family because over-dispersion was detected. Selection of model form and predictors along with evaluation of performance is described in detail in Supplement 1. Briefly, we c</w:t>
      </w:r>
      <w:r>
        <w:rPr>
          <w:rFonts w:ascii="Cambria" w:hAnsi="Cambria"/>
        </w:rPr>
        <w:t xml:space="preserve">alculated Pearson correlation coefficients between SUID count and every variable in the pool used to calculate SVI [11]. One to two promising variables from each SVI thematic domain were assessed in the model using an additive </w:t>
      </w:r>
      <w:proofErr w:type="gramStart"/>
      <w:r>
        <w:rPr>
          <w:rFonts w:ascii="Cambria" w:hAnsi="Cambria"/>
        </w:rPr>
        <w:t>step-wise</w:t>
      </w:r>
      <w:proofErr w:type="gramEnd"/>
      <w:r>
        <w:rPr>
          <w:rFonts w:ascii="Cambria" w:hAnsi="Cambria"/>
        </w:rPr>
        <w:t xml:space="preserve"> fashion. The perfor</w:t>
      </w:r>
      <w:r>
        <w:rPr>
          <w:rFonts w:ascii="Cambria" w:hAnsi="Cambria"/>
        </w:rPr>
        <w:t>mance parameters assessed were Akaike/Bayesian Information Criteria (AIC; BIC), root mean squared error (RMSE), and Nagelkerke’s R</w:t>
      </w:r>
      <w:r>
        <w:rPr>
          <w:rFonts w:ascii="Cambria" w:hAnsi="Cambria"/>
          <w:vertAlign w:val="superscript"/>
        </w:rPr>
        <w:t>2</w:t>
      </w:r>
      <w:r>
        <w:rPr>
          <w:rFonts w:ascii="Cambria" w:hAnsi="Cambria"/>
        </w:rPr>
        <w:t xml:space="preserve"> using the {EasyStats} suite of R packages [33]. All predictor variables were log-transformed in the final model </w:t>
      </w:r>
      <w:proofErr w:type="gramStart"/>
      <w:r>
        <w:rPr>
          <w:rFonts w:ascii="Cambria" w:hAnsi="Cambria"/>
        </w:rPr>
        <w:t>in order to</w:t>
      </w:r>
      <w:proofErr w:type="gramEnd"/>
      <w:r>
        <w:rPr>
          <w:rFonts w:ascii="Cambria" w:hAnsi="Cambria"/>
        </w:rPr>
        <w:t xml:space="preserve"> </w:t>
      </w:r>
      <w:r>
        <w:rPr>
          <w:rFonts w:ascii="Cambria" w:hAnsi="Cambria"/>
        </w:rPr>
        <w:t>reduce the influence of extreme values.</w:t>
      </w:r>
      <w:bookmarkEnd w:id="42"/>
      <w:bookmarkEnd w:id="44"/>
    </w:p>
    <w:p w14:paraId="5F6438CC" w14:textId="77777777" w:rsidR="00937D6C" w:rsidRDefault="0089657C">
      <w:pPr>
        <w:pStyle w:val="Heading2"/>
      </w:pPr>
      <w:bookmarkStart w:id="46" w:name="_Results_1"/>
      <w:bookmarkEnd w:id="46"/>
      <w:r>
        <w:t>Results</w:t>
      </w:r>
    </w:p>
    <w:p w14:paraId="22E3D496" w14:textId="77777777" w:rsidR="00937D6C" w:rsidRDefault="0089657C">
      <w:pPr>
        <w:pStyle w:val="Heading3"/>
        <w:spacing w:line="360" w:lineRule="auto"/>
        <w:rPr>
          <w:rFonts w:ascii="Calibri" w:hAnsi="Calibri"/>
        </w:rPr>
      </w:pPr>
      <w:r>
        <w:rPr>
          <w:rFonts w:ascii="Calibri" w:hAnsi="Calibri"/>
        </w:rPr>
        <w:t>Case Identification</w:t>
      </w:r>
    </w:p>
    <w:p w14:paraId="195F363E" w14:textId="77777777" w:rsidR="00937D6C" w:rsidRDefault="0089657C">
      <w:pPr>
        <w:pStyle w:val="FirstParagraph"/>
        <w:spacing w:line="360" w:lineRule="auto"/>
        <w:rPr>
          <w:rFonts w:ascii="Cambria" w:hAnsi="Cambria"/>
        </w:rPr>
      </w:pPr>
      <w:bookmarkStart w:id="47" w:name="case-identification"/>
      <w:r>
        <w:rPr>
          <w:rFonts w:ascii="Cambria" w:hAnsi="Cambria"/>
        </w:rPr>
        <w:t>Our SQL query identified 333 prospective cases of SUID from the medical examiner archives. Representatives from the SUID Case Registry of Cook County reviewed the cases and recommended ret</w:t>
      </w:r>
      <w:r>
        <w:rPr>
          <w:rFonts w:ascii="Cambria" w:hAnsi="Cambria"/>
        </w:rPr>
        <w:t>aining 325.</w:t>
      </w:r>
      <w:bookmarkEnd w:id="47"/>
    </w:p>
    <w:p w14:paraId="74B0A164" w14:textId="77777777" w:rsidR="00937D6C" w:rsidRDefault="0089657C">
      <w:pPr>
        <w:pStyle w:val="Heading3"/>
        <w:spacing w:line="360" w:lineRule="auto"/>
        <w:rPr>
          <w:rFonts w:ascii="Calibri" w:hAnsi="Calibri"/>
        </w:rPr>
      </w:pPr>
      <w:r>
        <w:rPr>
          <w:rFonts w:ascii="Calibri" w:hAnsi="Calibri"/>
        </w:rPr>
        <w:lastRenderedPageBreak/>
        <w:t>Geospatial Aggregation</w:t>
      </w:r>
    </w:p>
    <w:p w14:paraId="372C745C" w14:textId="77777777" w:rsidR="00937D6C" w:rsidRDefault="0089657C">
      <w:pPr>
        <w:pStyle w:val="FirstParagraph"/>
        <w:spacing w:line="360" w:lineRule="auto"/>
      </w:pPr>
      <w:r>
        <w:rPr>
          <w:rFonts w:ascii="Cambria" w:hAnsi="Cambria"/>
        </w:rPr>
        <w:t>We spatially aggregated cases into counts within 199 communities. 49% of communities (97/199) observed at least one case of SUID from 2015-201</w:t>
      </w:r>
      <w:r>
        <w:rPr>
          <w:rFonts w:ascii="Cambria" w:hAnsi="Cambria"/>
        </w:rPr>
        <w:t xml:space="preserve">9. </w:t>
      </w:r>
      <w:r>
        <w:rPr>
          <w:rStyle w:val="Hyperlink"/>
          <w:rFonts w:ascii="Cambria" w:hAnsi="Cambria"/>
          <w:color w:val="auto"/>
          <w:u w:val="none"/>
        </w:rPr>
        <w:t>Table 1</w:t>
      </w:r>
      <w:r>
        <w:rPr>
          <w:rFonts w:ascii="Cambria" w:hAnsi="Cambria"/>
        </w:rPr>
        <w:t xml:space="preserve"> shows</w:t>
      </w:r>
      <w:r>
        <w:rPr>
          <w:rFonts w:ascii="Cambria" w:hAnsi="Cambria"/>
        </w:rPr>
        <w:t xml:space="preserve"> the full distribution of case counts.</w:t>
      </w:r>
    </w:p>
    <w:p w14:paraId="3F78D127" w14:textId="77777777" w:rsidR="00937D6C" w:rsidRDefault="0089657C">
      <w:pPr>
        <w:spacing w:line="360" w:lineRule="auto"/>
        <w:rPr>
          <w:vertAlign w:val="superscript"/>
        </w:rPr>
      </w:pPr>
      <w:bookmarkStart w:id="48" w:name="Table1"/>
      <w:bookmarkEnd w:id="48"/>
      <w:r>
        <w:t>Table 1. Distribution of</w:t>
      </w:r>
      <w:r>
        <w:t xml:space="preserve"> SUID Case Counts in Census Tracts of Cook County, IL, 2015-2019</w:t>
      </w:r>
    </w:p>
    <w:tbl>
      <w:tblPr>
        <w:tblStyle w:val="TableGrid"/>
        <w:tblW w:w="8630" w:type="dxa"/>
        <w:tblLayout w:type="fixed"/>
        <w:tblLook w:val="04A0" w:firstRow="1" w:lastRow="0" w:firstColumn="1" w:lastColumn="0" w:noHBand="0" w:noVBand="1"/>
      </w:tblPr>
      <w:tblGrid>
        <w:gridCol w:w="2875"/>
        <w:gridCol w:w="2879"/>
        <w:gridCol w:w="2876"/>
      </w:tblGrid>
      <w:tr w:rsidR="00937D6C" w14:paraId="46E9FE1B" w14:textId="77777777">
        <w:tc>
          <w:tcPr>
            <w:tcW w:w="2875" w:type="dxa"/>
          </w:tcPr>
          <w:p w14:paraId="18FC95F2" w14:textId="77777777" w:rsidR="00937D6C" w:rsidRDefault="0089657C">
            <w:pPr>
              <w:rPr>
                <w:rFonts w:ascii="Cambria" w:eastAsia="MS Mincho" w:hAnsi="Cambria"/>
              </w:rPr>
            </w:pPr>
            <w:r>
              <w:rPr>
                <w:rFonts w:eastAsia="MS Mincho"/>
              </w:rPr>
              <w:t>SUID Case Count</w:t>
            </w:r>
          </w:p>
        </w:tc>
        <w:tc>
          <w:tcPr>
            <w:tcW w:w="2879" w:type="dxa"/>
          </w:tcPr>
          <w:p w14:paraId="2D11110C" w14:textId="77777777" w:rsidR="00937D6C" w:rsidRDefault="0089657C">
            <w:pPr>
              <w:rPr>
                <w:rFonts w:ascii="Cambria" w:eastAsia="MS Mincho" w:hAnsi="Cambria"/>
              </w:rPr>
            </w:pPr>
            <w:r>
              <w:rPr>
                <w:rFonts w:eastAsia="MS Mincho"/>
              </w:rPr>
              <w:t>Frequency</w:t>
            </w:r>
          </w:p>
        </w:tc>
        <w:tc>
          <w:tcPr>
            <w:tcW w:w="2876" w:type="dxa"/>
          </w:tcPr>
          <w:p w14:paraId="02C7D2AE" w14:textId="77777777" w:rsidR="00937D6C" w:rsidRDefault="0089657C">
            <w:pPr>
              <w:rPr>
                <w:rFonts w:ascii="Cambria" w:eastAsia="MS Mincho" w:hAnsi="Cambria"/>
              </w:rPr>
            </w:pPr>
            <w:r>
              <w:rPr>
                <w:rFonts w:eastAsia="MS Mincho"/>
              </w:rPr>
              <w:t>Percent</w:t>
            </w:r>
          </w:p>
        </w:tc>
      </w:tr>
      <w:tr w:rsidR="00937D6C" w14:paraId="72C3174E" w14:textId="77777777">
        <w:tc>
          <w:tcPr>
            <w:tcW w:w="2875" w:type="dxa"/>
          </w:tcPr>
          <w:p w14:paraId="19C621B0" w14:textId="77777777" w:rsidR="00937D6C" w:rsidRDefault="00937D6C">
            <w:pPr>
              <w:rPr>
                <w:rFonts w:ascii="Cambria" w:eastAsia="MS Mincho" w:hAnsi="Cambria"/>
              </w:rPr>
            </w:pPr>
          </w:p>
        </w:tc>
        <w:tc>
          <w:tcPr>
            <w:tcW w:w="2879" w:type="dxa"/>
          </w:tcPr>
          <w:p w14:paraId="6107192E" w14:textId="77777777" w:rsidR="00937D6C" w:rsidRDefault="00937D6C">
            <w:pPr>
              <w:rPr>
                <w:rFonts w:ascii="Cambria" w:eastAsia="MS Mincho" w:hAnsi="Cambria"/>
              </w:rPr>
            </w:pPr>
          </w:p>
        </w:tc>
        <w:tc>
          <w:tcPr>
            <w:tcW w:w="2876" w:type="dxa"/>
          </w:tcPr>
          <w:p w14:paraId="685DD50C" w14:textId="77777777" w:rsidR="00937D6C" w:rsidRDefault="00937D6C">
            <w:pPr>
              <w:rPr>
                <w:rFonts w:ascii="Cambria" w:eastAsia="MS Mincho" w:hAnsi="Cambria"/>
              </w:rPr>
            </w:pPr>
          </w:p>
        </w:tc>
      </w:tr>
      <w:tr w:rsidR="00937D6C" w14:paraId="10ADFE90" w14:textId="77777777">
        <w:tc>
          <w:tcPr>
            <w:tcW w:w="2875" w:type="dxa"/>
          </w:tcPr>
          <w:p w14:paraId="41620565" w14:textId="77777777" w:rsidR="00937D6C" w:rsidRDefault="0089657C">
            <w:pPr>
              <w:rPr>
                <w:rFonts w:ascii="Cambria" w:eastAsia="MS Mincho" w:hAnsi="Cambria"/>
              </w:rPr>
            </w:pPr>
            <w:r>
              <w:rPr>
                <w:rFonts w:eastAsia="MS Mincho"/>
              </w:rPr>
              <w:t>0</w:t>
            </w:r>
          </w:p>
        </w:tc>
        <w:tc>
          <w:tcPr>
            <w:tcW w:w="2879" w:type="dxa"/>
          </w:tcPr>
          <w:p w14:paraId="6875C97B" w14:textId="77777777" w:rsidR="00937D6C" w:rsidRDefault="0089657C">
            <w:pPr>
              <w:rPr>
                <w:rFonts w:ascii="Cambria" w:eastAsia="MS Mincho" w:hAnsi="Cambria"/>
              </w:rPr>
            </w:pPr>
            <w:r>
              <w:rPr>
                <w:rFonts w:eastAsia="MS Mincho"/>
              </w:rPr>
              <w:t>102</w:t>
            </w:r>
          </w:p>
        </w:tc>
        <w:tc>
          <w:tcPr>
            <w:tcW w:w="2876" w:type="dxa"/>
          </w:tcPr>
          <w:p w14:paraId="09BF7311" w14:textId="77777777" w:rsidR="00937D6C" w:rsidRDefault="0089657C">
            <w:pPr>
              <w:rPr>
                <w:rFonts w:ascii="Cambria" w:eastAsia="MS Mincho" w:hAnsi="Cambria"/>
              </w:rPr>
            </w:pPr>
            <w:r>
              <w:rPr>
                <w:rFonts w:eastAsia="MS Mincho"/>
              </w:rPr>
              <w:t>51.3</w:t>
            </w:r>
          </w:p>
        </w:tc>
      </w:tr>
      <w:tr w:rsidR="00937D6C" w14:paraId="479CF20F" w14:textId="77777777">
        <w:tc>
          <w:tcPr>
            <w:tcW w:w="2875" w:type="dxa"/>
          </w:tcPr>
          <w:p w14:paraId="7E0B944E" w14:textId="77777777" w:rsidR="00937D6C" w:rsidRDefault="0089657C">
            <w:pPr>
              <w:rPr>
                <w:rFonts w:ascii="Cambria" w:eastAsia="MS Mincho" w:hAnsi="Cambria"/>
              </w:rPr>
            </w:pPr>
            <w:r>
              <w:rPr>
                <w:rFonts w:eastAsia="MS Mincho"/>
              </w:rPr>
              <w:t>1</w:t>
            </w:r>
          </w:p>
        </w:tc>
        <w:tc>
          <w:tcPr>
            <w:tcW w:w="2879" w:type="dxa"/>
          </w:tcPr>
          <w:p w14:paraId="1D4564CE" w14:textId="77777777" w:rsidR="00937D6C" w:rsidRDefault="0089657C">
            <w:pPr>
              <w:rPr>
                <w:rFonts w:ascii="Cambria" w:eastAsia="MS Mincho" w:hAnsi="Cambria"/>
              </w:rPr>
            </w:pPr>
            <w:r>
              <w:rPr>
                <w:rFonts w:eastAsia="MS Mincho"/>
              </w:rPr>
              <w:t>36</w:t>
            </w:r>
          </w:p>
        </w:tc>
        <w:tc>
          <w:tcPr>
            <w:tcW w:w="2876" w:type="dxa"/>
          </w:tcPr>
          <w:p w14:paraId="0A38FF0B" w14:textId="77777777" w:rsidR="00937D6C" w:rsidRDefault="0089657C">
            <w:pPr>
              <w:rPr>
                <w:rFonts w:ascii="Cambria" w:eastAsia="MS Mincho" w:hAnsi="Cambria"/>
              </w:rPr>
            </w:pPr>
            <w:r>
              <w:rPr>
                <w:rFonts w:eastAsia="MS Mincho"/>
              </w:rPr>
              <w:t>18.1</w:t>
            </w:r>
          </w:p>
        </w:tc>
      </w:tr>
      <w:tr w:rsidR="00937D6C" w14:paraId="4B63EBEF" w14:textId="77777777">
        <w:tc>
          <w:tcPr>
            <w:tcW w:w="2875" w:type="dxa"/>
          </w:tcPr>
          <w:p w14:paraId="6AFEF19A" w14:textId="77777777" w:rsidR="00937D6C" w:rsidRDefault="0089657C">
            <w:pPr>
              <w:rPr>
                <w:rFonts w:ascii="Cambria" w:eastAsia="MS Mincho" w:hAnsi="Cambria"/>
              </w:rPr>
            </w:pPr>
            <w:r>
              <w:rPr>
                <w:rFonts w:eastAsia="MS Mincho"/>
              </w:rPr>
              <w:t>2</w:t>
            </w:r>
          </w:p>
        </w:tc>
        <w:tc>
          <w:tcPr>
            <w:tcW w:w="2879" w:type="dxa"/>
          </w:tcPr>
          <w:p w14:paraId="51879E13" w14:textId="77777777" w:rsidR="00937D6C" w:rsidRDefault="0089657C">
            <w:pPr>
              <w:rPr>
                <w:rFonts w:ascii="Cambria" w:eastAsia="MS Mincho" w:hAnsi="Cambria"/>
              </w:rPr>
            </w:pPr>
            <w:r>
              <w:rPr>
                <w:rFonts w:eastAsia="MS Mincho"/>
              </w:rPr>
              <w:t>24</w:t>
            </w:r>
          </w:p>
        </w:tc>
        <w:tc>
          <w:tcPr>
            <w:tcW w:w="2876" w:type="dxa"/>
          </w:tcPr>
          <w:p w14:paraId="5AC825ED" w14:textId="77777777" w:rsidR="00937D6C" w:rsidRDefault="0089657C">
            <w:pPr>
              <w:rPr>
                <w:rFonts w:ascii="Cambria" w:eastAsia="MS Mincho" w:hAnsi="Cambria"/>
              </w:rPr>
            </w:pPr>
            <w:r>
              <w:rPr>
                <w:rFonts w:eastAsia="MS Mincho"/>
              </w:rPr>
              <w:t>12.1</w:t>
            </w:r>
          </w:p>
        </w:tc>
      </w:tr>
      <w:tr w:rsidR="00937D6C" w14:paraId="30386470" w14:textId="77777777">
        <w:tc>
          <w:tcPr>
            <w:tcW w:w="2875" w:type="dxa"/>
          </w:tcPr>
          <w:p w14:paraId="535F0CCF" w14:textId="77777777" w:rsidR="00937D6C" w:rsidRDefault="0089657C">
            <w:pPr>
              <w:rPr>
                <w:rFonts w:ascii="Cambria" w:eastAsia="MS Mincho" w:hAnsi="Cambria"/>
              </w:rPr>
            </w:pPr>
            <w:r>
              <w:rPr>
                <w:rFonts w:eastAsia="MS Mincho"/>
              </w:rPr>
              <w:t>3</w:t>
            </w:r>
          </w:p>
        </w:tc>
        <w:tc>
          <w:tcPr>
            <w:tcW w:w="2879" w:type="dxa"/>
          </w:tcPr>
          <w:p w14:paraId="007B4B01" w14:textId="77777777" w:rsidR="00937D6C" w:rsidRDefault="0089657C">
            <w:pPr>
              <w:rPr>
                <w:rFonts w:ascii="Cambria" w:eastAsia="MS Mincho" w:hAnsi="Cambria"/>
              </w:rPr>
            </w:pPr>
            <w:r>
              <w:rPr>
                <w:rFonts w:eastAsia="MS Mincho"/>
              </w:rPr>
              <w:t>8</w:t>
            </w:r>
          </w:p>
        </w:tc>
        <w:tc>
          <w:tcPr>
            <w:tcW w:w="2876" w:type="dxa"/>
          </w:tcPr>
          <w:p w14:paraId="14F904C3" w14:textId="77777777" w:rsidR="00937D6C" w:rsidRDefault="0089657C">
            <w:pPr>
              <w:rPr>
                <w:rFonts w:ascii="Cambria" w:eastAsia="MS Mincho" w:hAnsi="Cambria"/>
              </w:rPr>
            </w:pPr>
            <w:r>
              <w:rPr>
                <w:rFonts w:eastAsia="MS Mincho"/>
              </w:rPr>
              <w:t>4.0</w:t>
            </w:r>
          </w:p>
        </w:tc>
      </w:tr>
      <w:tr w:rsidR="00937D6C" w14:paraId="1E8D5442" w14:textId="77777777">
        <w:tc>
          <w:tcPr>
            <w:tcW w:w="2875" w:type="dxa"/>
          </w:tcPr>
          <w:p w14:paraId="7E71F97C" w14:textId="77777777" w:rsidR="00937D6C" w:rsidRDefault="0089657C">
            <w:pPr>
              <w:rPr>
                <w:rFonts w:ascii="Cambria" w:eastAsia="MS Mincho" w:hAnsi="Cambria"/>
              </w:rPr>
            </w:pPr>
            <w:r>
              <w:rPr>
                <w:rFonts w:eastAsia="MS Mincho"/>
              </w:rPr>
              <w:t>4</w:t>
            </w:r>
          </w:p>
        </w:tc>
        <w:tc>
          <w:tcPr>
            <w:tcW w:w="2879" w:type="dxa"/>
          </w:tcPr>
          <w:p w14:paraId="757CF59A" w14:textId="77777777" w:rsidR="00937D6C" w:rsidRDefault="0089657C">
            <w:pPr>
              <w:rPr>
                <w:rFonts w:ascii="Cambria" w:eastAsia="MS Mincho" w:hAnsi="Cambria"/>
              </w:rPr>
            </w:pPr>
            <w:r>
              <w:rPr>
                <w:rFonts w:eastAsia="MS Mincho"/>
              </w:rPr>
              <w:t>7</w:t>
            </w:r>
          </w:p>
        </w:tc>
        <w:tc>
          <w:tcPr>
            <w:tcW w:w="2876" w:type="dxa"/>
          </w:tcPr>
          <w:p w14:paraId="55E71E96" w14:textId="77777777" w:rsidR="00937D6C" w:rsidRDefault="0089657C">
            <w:pPr>
              <w:rPr>
                <w:rFonts w:ascii="Cambria" w:eastAsia="MS Mincho" w:hAnsi="Cambria"/>
              </w:rPr>
            </w:pPr>
            <w:r>
              <w:rPr>
                <w:rFonts w:eastAsia="MS Mincho"/>
              </w:rPr>
              <w:t>3.5</w:t>
            </w:r>
          </w:p>
        </w:tc>
      </w:tr>
      <w:tr w:rsidR="00937D6C" w14:paraId="469C36C4" w14:textId="77777777">
        <w:tc>
          <w:tcPr>
            <w:tcW w:w="2875" w:type="dxa"/>
          </w:tcPr>
          <w:p w14:paraId="2EE633CE" w14:textId="77777777" w:rsidR="00937D6C" w:rsidRDefault="0089657C">
            <w:pPr>
              <w:rPr>
                <w:rFonts w:ascii="Cambria" w:eastAsia="MS Mincho" w:hAnsi="Cambria"/>
              </w:rPr>
            </w:pPr>
            <w:r>
              <w:rPr>
                <w:rFonts w:eastAsia="MS Mincho"/>
              </w:rPr>
              <w:t>5</w:t>
            </w:r>
          </w:p>
        </w:tc>
        <w:tc>
          <w:tcPr>
            <w:tcW w:w="2879" w:type="dxa"/>
          </w:tcPr>
          <w:p w14:paraId="505E38C8" w14:textId="77777777" w:rsidR="00937D6C" w:rsidRDefault="0089657C">
            <w:pPr>
              <w:rPr>
                <w:rFonts w:ascii="Cambria" w:eastAsia="MS Mincho" w:hAnsi="Cambria"/>
              </w:rPr>
            </w:pPr>
            <w:r>
              <w:rPr>
                <w:rFonts w:eastAsia="MS Mincho"/>
              </w:rPr>
              <w:t>3</w:t>
            </w:r>
          </w:p>
        </w:tc>
        <w:tc>
          <w:tcPr>
            <w:tcW w:w="2876" w:type="dxa"/>
          </w:tcPr>
          <w:p w14:paraId="49B52D6B" w14:textId="77777777" w:rsidR="00937D6C" w:rsidRDefault="0089657C">
            <w:pPr>
              <w:rPr>
                <w:rFonts w:ascii="Cambria" w:eastAsia="MS Mincho" w:hAnsi="Cambria"/>
              </w:rPr>
            </w:pPr>
            <w:r>
              <w:rPr>
                <w:rFonts w:eastAsia="MS Mincho"/>
              </w:rPr>
              <w:t>1.5</w:t>
            </w:r>
          </w:p>
        </w:tc>
      </w:tr>
      <w:tr w:rsidR="00937D6C" w14:paraId="4E32A1CD" w14:textId="77777777">
        <w:tc>
          <w:tcPr>
            <w:tcW w:w="2875" w:type="dxa"/>
          </w:tcPr>
          <w:p w14:paraId="71EDCF52" w14:textId="77777777" w:rsidR="00937D6C" w:rsidRDefault="0089657C">
            <w:pPr>
              <w:rPr>
                <w:rFonts w:ascii="Cambria" w:eastAsia="MS Mincho" w:hAnsi="Cambria"/>
              </w:rPr>
            </w:pPr>
            <w:r>
              <w:rPr>
                <w:rFonts w:eastAsia="MS Mincho"/>
              </w:rPr>
              <w:t>6</w:t>
            </w:r>
          </w:p>
        </w:tc>
        <w:tc>
          <w:tcPr>
            <w:tcW w:w="2879" w:type="dxa"/>
          </w:tcPr>
          <w:p w14:paraId="4B377FFD" w14:textId="77777777" w:rsidR="00937D6C" w:rsidRDefault="0089657C">
            <w:pPr>
              <w:rPr>
                <w:rFonts w:ascii="Cambria" w:eastAsia="MS Mincho" w:hAnsi="Cambria"/>
              </w:rPr>
            </w:pPr>
            <w:r>
              <w:rPr>
                <w:rFonts w:eastAsia="MS Mincho"/>
              </w:rPr>
              <w:t>4</w:t>
            </w:r>
          </w:p>
        </w:tc>
        <w:tc>
          <w:tcPr>
            <w:tcW w:w="2876" w:type="dxa"/>
          </w:tcPr>
          <w:p w14:paraId="2B35E8D9" w14:textId="77777777" w:rsidR="00937D6C" w:rsidRDefault="0089657C">
            <w:pPr>
              <w:rPr>
                <w:rFonts w:ascii="Cambria" w:eastAsia="MS Mincho" w:hAnsi="Cambria"/>
              </w:rPr>
            </w:pPr>
            <w:r>
              <w:rPr>
                <w:rFonts w:eastAsia="MS Mincho"/>
              </w:rPr>
              <w:t>2.0</w:t>
            </w:r>
          </w:p>
        </w:tc>
      </w:tr>
      <w:tr w:rsidR="00937D6C" w14:paraId="7566E622" w14:textId="77777777">
        <w:tc>
          <w:tcPr>
            <w:tcW w:w="2875" w:type="dxa"/>
          </w:tcPr>
          <w:p w14:paraId="07760E91" w14:textId="77777777" w:rsidR="00937D6C" w:rsidRDefault="0089657C">
            <w:pPr>
              <w:rPr>
                <w:rFonts w:ascii="Cambria" w:eastAsia="MS Mincho" w:hAnsi="Cambria"/>
              </w:rPr>
            </w:pPr>
            <w:r>
              <w:rPr>
                <w:rFonts w:eastAsia="MS Mincho"/>
              </w:rPr>
              <w:t>7</w:t>
            </w:r>
          </w:p>
        </w:tc>
        <w:tc>
          <w:tcPr>
            <w:tcW w:w="2879" w:type="dxa"/>
          </w:tcPr>
          <w:p w14:paraId="57198307" w14:textId="77777777" w:rsidR="00937D6C" w:rsidRDefault="0089657C">
            <w:pPr>
              <w:rPr>
                <w:rFonts w:ascii="Cambria" w:eastAsia="MS Mincho" w:hAnsi="Cambria"/>
              </w:rPr>
            </w:pPr>
            <w:r>
              <w:rPr>
                <w:rFonts w:eastAsia="MS Mincho"/>
              </w:rPr>
              <w:t>5</w:t>
            </w:r>
          </w:p>
        </w:tc>
        <w:tc>
          <w:tcPr>
            <w:tcW w:w="2876" w:type="dxa"/>
          </w:tcPr>
          <w:p w14:paraId="08C47FC9" w14:textId="77777777" w:rsidR="00937D6C" w:rsidRDefault="0089657C">
            <w:pPr>
              <w:rPr>
                <w:rFonts w:ascii="Cambria" w:eastAsia="MS Mincho" w:hAnsi="Cambria"/>
              </w:rPr>
            </w:pPr>
            <w:r>
              <w:rPr>
                <w:rFonts w:eastAsia="MS Mincho"/>
              </w:rPr>
              <w:t>2.5</w:t>
            </w:r>
          </w:p>
        </w:tc>
      </w:tr>
      <w:tr w:rsidR="00937D6C" w14:paraId="5D02C7A0" w14:textId="77777777">
        <w:tc>
          <w:tcPr>
            <w:tcW w:w="2875" w:type="dxa"/>
          </w:tcPr>
          <w:p w14:paraId="07979553" w14:textId="77777777" w:rsidR="00937D6C" w:rsidRDefault="0089657C">
            <w:pPr>
              <w:rPr>
                <w:rFonts w:ascii="Cambria" w:eastAsia="MS Mincho" w:hAnsi="Cambria"/>
              </w:rPr>
            </w:pPr>
            <w:r>
              <w:rPr>
                <w:rFonts w:eastAsia="MS Mincho"/>
              </w:rPr>
              <w:t>8</w:t>
            </w:r>
          </w:p>
        </w:tc>
        <w:tc>
          <w:tcPr>
            <w:tcW w:w="2879" w:type="dxa"/>
          </w:tcPr>
          <w:p w14:paraId="5D484514" w14:textId="77777777" w:rsidR="00937D6C" w:rsidRDefault="0089657C">
            <w:pPr>
              <w:rPr>
                <w:rFonts w:ascii="Cambria" w:eastAsia="MS Mincho" w:hAnsi="Cambria"/>
              </w:rPr>
            </w:pPr>
            <w:r>
              <w:rPr>
                <w:rFonts w:eastAsia="MS Mincho"/>
              </w:rPr>
              <w:t>1</w:t>
            </w:r>
          </w:p>
        </w:tc>
        <w:tc>
          <w:tcPr>
            <w:tcW w:w="2876" w:type="dxa"/>
          </w:tcPr>
          <w:p w14:paraId="388EE563" w14:textId="77777777" w:rsidR="00937D6C" w:rsidRDefault="0089657C">
            <w:pPr>
              <w:rPr>
                <w:rStyle w:val="CommentReference"/>
              </w:rPr>
            </w:pPr>
            <w:r>
              <w:rPr>
                <w:rFonts w:eastAsia="MS Mincho"/>
              </w:rPr>
              <w:t>0.5</w:t>
            </w:r>
          </w:p>
        </w:tc>
      </w:tr>
      <w:tr w:rsidR="00937D6C" w14:paraId="55C60CE5" w14:textId="77777777">
        <w:tc>
          <w:tcPr>
            <w:tcW w:w="2875" w:type="dxa"/>
          </w:tcPr>
          <w:p w14:paraId="4EB13BF6" w14:textId="77777777" w:rsidR="00937D6C" w:rsidRDefault="0089657C">
            <w:pPr>
              <w:rPr>
                <w:rFonts w:ascii="Cambria" w:eastAsia="MS Mincho" w:hAnsi="Cambria"/>
              </w:rPr>
            </w:pPr>
            <w:r>
              <w:rPr>
                <w:rFonts w:eastAsia="MS Mincho"/>
              </w:rPr>
              <w:t>9</w:t>
            </w:r>
          </w:p>
        </w:tc>
        <w:tc>
          <w:tcPr>
            <w:tcW w:w="2879" w:type="dxa"/>
          </w:tcPr>
          <w:p w14:paraId="0056295B" w14:textId="77777777" w:rsidR="00937D6C" w:rsidRDefault="0089657C">
            <w:pPr>
              <w:rPr>
                <w:rFonts w:ascii="Cambria" w:eastAsia="MS Mincho" w:hAnsi="Cambria"/>
              </w:rPr>
            </w:pPr>
            <w:r>
              <w:rPr>
                <w:rFonts w:eastAsia="MS Mincho"/>
              </w:rPr>
              <w:t>2</w:t>
            </w:r>
          </w:p>
        </w:tc>
        <w:tc>
          <w:tcPr>
            <w:tcW w:w="2876" w:type="dxa"/>
          </w:tcPr>
          <w:p w14:paraId="047D4B7F" w14:textId="77777777" w:rsidR="00937D6C" w:rsidRDefault="0089657C">
            <w:pPr>
              <w:rPr>
                <w:rFonts w:ascii="Cambria" w:eastAsia="MS Mincho" w:hAnsi="Cambria"/>
              </w:rPr>
            </w:pPr>
            <w:r>
              <w:rPr>
                <w:rFonts w:eastAsia="MS Mincho"/>
              </w:rPr>
              <w:t>1.0</w:t>
            </w:r>
          </w:p>
        </w:tc>
      </w:tr>
      <w:tr w:rsidR="00937D6C" w14:paraId="6B150021" w14:textId="77777777">
        <w:tc>
          <w:tcPr>
            <w:tcW w:w="2875" w:type="dxa"/>
            <w:tcBorders>
              <w:top w:val="nil"/>
            </w:tcBorders>
          </w:tcPr>
          <w:p w14:paraId="29E99986" w14:textId="77777777" w:rsidR="00937D6C" w:rsidRDefault="0089657C">
            <w:pPr>
              <w:rPr>
                <w:rFonts w:ascii="Cambria" w:eastAsia="MS Mincho" w:hAnsi="Cambria"/>
              </w:rPr>
            </w:pPr>
            <w:r>
              <w:rPr>
                <w:rFonts w:eastAsia="MS Mincho"/>
              </w:rPr>
              <w:t>10</w:t>
            </w:r>
          </w:p>
        </w:tc>
        <w:tc>
          <w:tcPr>
            <w:tcW w:w="2879" w:type="dxa"/>
            <w:tcBorders>
              <w:top w:val="nil"/>
            </w:tcBorders>
          </w:tcPr>
          <w:p w14:paraId="01B385B2" w14:textId="77777777" w:rsidR="00937D6C" w:rsidRDefault="0089657C">
            <w:pPr>
              <w:rPr>
                <w:rFonts w:ascii="Cambria" w:eastAsia="MS Mincho" w:hAnsi="Cambria"/>
              </w:rPr>
            </w:pPr>
            <w:r>
              <w:rPr>
                <w:rFonts w:eastAsia="MS Mincho"/>
              </w:rPr>
              <w:t>3</w:t>
            </w:r>
          </w:p>
        </w:tc>
        <w:tc>
          <w:tcPr>
            <w:tcW w:w="2876" w:type="dxa"/>
            <w:tcBorders>
              <w:top w:val="nil"/>
            </w:tcBorders>
          </w:tcPr>
          <w:p w14:paraId="5F1CB33C" w14:textId="77777777" w:rsidR="00937D6C" w:rsidRDefault="0089657C">
            <w:pPr>
              <w:rPr>
                <w:rFonts w:ascii="Cambria" w:eastAsia="MS Mincho" w:hAnsi="Cambria"/>
              </w:rPr>
            </w:pPr>
            <w:r>
              <w:rPr>
                <w:rFonts w:eastAsia="MS Mincho"/>
              </w:rPr>
              <w:t>1.5</w:t>
            </w:r>
          </w:p>
        </w:tc>
      </w:tr>
      <w:tr w:rsidR="00937D6C" w14:paraId="672DE2F6" w14:textId="77777777">
        <w:tc>
          <w:tcPr>
            <w:tcW w:w="2875" w:type="dxa"/>
            <w:tcBorders>
              <w:top w:val="nil"/>
            </w:tcBorders>
          </w:tcPr>
          <w:p w14:paraId="1FB2E215" w14:textId="77777777" w:rsidR="00937D6C" w:rsidRDefault="0089657C">
            <w:pPr>
              <w:rPr>
                <w:rFonts w:ascii="Cambria" w:eastAsia="MS Mincho" w:hAnsi="Cambria"/>
              </w:rPr>
            </w:pPr>
            <w:r>
              <w:rPr>
                <w:rFonts w:eastAsia="MS Mincho"/>
              </w:rPr>
              <w:t>11</w:t>
            </w:r>
          </w:p>
        </w:tc>
        <w:tc>
          <w:tcPr>
            <w:tcW w:w="2879" w:type="dxa"/>
            <w:tcBorders>
              <w:top w:val="nil"/>
            </w:tcBorders>
          </w:tcPr>
          <w:p w14:paraId="2C980F47" w14:textId="77777777" w:rsidR="00937D6C" w:rsidRDefault="0089657C">
            <w:pPr>
              <w:rPr>
                <w:rFonts w:ascii="Cambria" w:eastAsia="MS Mincho" w:hAnsi="Cambria"/>
              </w:rPr>
            </w:pPr>
            <w:r>
              <w:rPr>
                <w:rFonts w:eastAsia="MS Mincho"/>
              </w:rPr>
              <w:t>1</w:t>
            </w:r>
          </w:p>
        </w:tc>
        <w:tc>
          <w:tcPr>
            <w:tcW w:w="2876" w:type="dxa"/>
            <w:tcBorders>
              <w:top w:val="nil"/>
            </w:tcBorders>
          </w:tcPr>
          <w:p w14:paraId="608EF3DA" w14:textId="77777777" w:rsidR="00937D6C" w:rsidRDefault="0089657C">
            <w:pPr>
              <w:rPr>
                <w:rFonts w:ascii="Cambria" w:eastAsia="MS Mincho" w:hAnsi="Cambria"/>
              </w:rPr>
            </w:pPr>
            <w:r>
              <w:rPr>
                <w:rFonts w:eastAsia="MS Mincho"/>
              </w:rPr>
              <w:t>0.5</w:t>
            </w:r>
          </w:p>
        </w:tc>
      </w:tr>
      <w:tr w:rsidR="00937D6C" w14:paraId="13B0EFF6" w14:textId="77777777">
        <w:tc>
          <w:tcPr>
            <w:tcW w:w="2875" w:type="dxa"/>
            <w:tcBorders>
              <w:top w:val="nil"/>
            </w:tcBorders>
          </w:tcPr>
          <w:p w14:paraId="6668DF5E" w14:textId="77777777" w:rsidR="00937D6C" w:rsidRDefault="0089657C">
            <w:pPr>
              <w:rPr>
                <w:rFonts w:ascii="Cambria" w:eastAsia="MS Mincho" w:hAnsi="Cambria"/>
              </w:rPr>
            </w:pPr>
            <w:r>
              <w:rPr>
                <w:rFonts w:eastAsia="MS Mincho"/>
              </w:rPr>
              <w:t>12</w:t>
            </w:r>
          </w:p>
        </w:tc>
        <w:tc>
          <w:tcPr>
            <w:tcW w:w="2879" w:type="dxa"/>
            <w:tcBorders>
              <w:top w:val="nil"/>
            </w:tcBorders>
          </w:tcPr>
          <w:p w14:paraId="604DF77B" w14:textId="77777777" w:rsidR="00937D6C" w:rsidRDefault="0089657C">
            <w:pPr>
              <w:rPr>
                <w:rFonts w:ascii="Cambria" w:eastAsia="MS Mincho" w:hAnsi="Cambria"/>
              </w:rPr>
            </w:pPr>
            <w:r>
              <w:rPr>
                <w:rFonts w:eastAsia="MS Mincho"/>
              </w:rPr>
              <w:t>0</w:t>
            </w:r>
          </w:p>
        </w:tc>
        <w:tc>
          <w:tcPr>
            <w:tcW w:w="2876" w:type="dxa"/>
            <w:tcBorders>
              <w:top w:val="nil"/>
            </w:tcBorders>
          </w:tcPr>
          <w:p w14:paraId="2A1C1DD3" w14:textId="77777777" w:rsidR="00937D6C" w:rsidRDefault="0089657C">
            <w:pPr>
              <w:rPr>
                <w:rFonts w:ascii="Cambria" w:eastAsia="MS Mincho" w:hAnsi="Cambria"/>
              </w:rPr>
            </w:pPr>
            <w:r>
              <w:rPr>
                <w:rFonts w:eastAsia="MS Mincho"/>
              </w:rPr>
              <w:t>0.0</w:t>
            </w:r>
          </w:p>
        </w:tc>
      </w:tr>
      <w:tr w:rsidR="00937D6C" w14:paraId="1B2B5C39" w14:textId="77777777">
        <w:tc>
          <w:tcPr>
            <w:tcW w:w="2875" w:type="dxa"/>
            <w:tcBorders>
              <w:top w:val="nil"/>
            </w:tcBorders>
          </w:tcPr>
          <w:p w14:paraId="05F26EB6" w14:textId="77777777" w:rsidR="00937D6C" w:rsidRDefault="0089657C">
            <w:pPr>
              <w:rPr>
                <w:rFonts w:ascii="Cambria" w:eastAsia="MS Mincho" w:hAnsi="Cambria"/>
              </w:rPr>
            </w:pPr>
            <w:r>
              <w:rPr>
                <w:rFonts w:eastAsia="MS Mincho"/>
              </w:rPr>
              <w:t>13</w:t>
            </w:r>
          </w:p>
        </w:tc>
        <w:tc>
          <w:tcPr>
            <w:tcW w:w="2879" w:type="dxa"/>
            <w:tcBorders>
              <w:top w:val="nil"/>
            </w:tcBorders>
          </w:tcPr>
          <w:p w14:paraId="408DF463" w14:textId="77777777" w:rsidR="00937D6C" w:rsidRDefault="0089657C">
            <w:pPr>
              <w:rPr>
                <w:rFonts w:ascii="Cambria" w:eastAsia="MS Mincho" w:hAnsi="Cambria"/>
              </w:rPr>
            </w:pPr>
            <w:r>
              <w:rPr>
                <w:rFonts w:eastAsia="MS Mincho"/>
              </w:rPr>
              <w:t>0</w:t>
            </w:r>
          </w:p>
        </w:tc>
        <w:tc>
          <w:tcPr>
            <w:tcW w:w="2876" w:type="dxa"/>
            <w:tcBorders>
              <w:top w:val="nil"/>
            </w:tcBorders>
          </w:tcPr>
          <w:p w14:paraId="20E5639E" w14:textId="77777777" w:rsidR="00937D6C" w:rsidRDefault="0089657C">
            <w:pPr>
              <w:rPr>
                <w:rFonts w:ascii="Cambria" w:eastAsia="MS Mincho" w:hAnsi="Cambria"/>
              </w:rPr>
            </w:pPr>
            <w:r>
              <w:rPr>
                <w:rFonts w:eastAsia="MS Mincho"/>
              </w:rPr>
              <w:t>0.0</w:t>
            </w:r>
          </w:p>
        </w:tc>
      </w:tr>
      <w:tr w:rsidR="00937D6C" w14:paraId="2B82F7FA" w14:textId="77777777">
        <w:tc>
          <w:tcPr>
            <w:tcW w:w="2875" w:type="dxa"/>
            <w:tcBorders>
              <w:top w:val="nil"/>
            </w:tcBorders>
          </w:tcPr>
          <w:p w14:paraId="697DB68B" w14:textId="77777777" w:rsidR="00937D6C" w:rsidRDefault="0089657C">
            <w:pPr>
              <w:rPr>
                <w:rFonts w:ascii="Cambria" w:eastAsia="MS Mincho" w:hAnsi="Cambria"/>
              </w:rPr>
            </w:pPr>
            <w:r>
              <w:rPr>
                <w:rFonts w:eastAsia="MS Mincho"/>
              </w:rPr>
              <w:t>14</w:t>
            </w:r>
          </w:p>
        </w:tc>
        <w:tc>
          <w:tcPr>
            <w:tcW w:w="2879" w:type="dxa"/>
            <w:tcBorders>
              <w:top w:val="nil"/>
            </w:tcBorders>
          </w:tcPr>
          <w:p w14:paraId="16D0E969" w14:textId="77777777" w:rsidR="00937D6C" w:rsidRDefault="0089657C">
            <w:pPr>
              <w:rPr>
                <w:rFonts w:ascii="Cambria" w:eastAsia="MS Mincho" w:hAnsi="Cambria"/>
              </w:rPr>
            </w:pPr>
            <w:r>
              <w:rPr>
                <w:rFonts w:eastAsia="MS Mincho"/>
              </w:rPr>
              <w:t>1</w:t>
            </w:r>
          </w:p>
        </w:tc>
        <w:tc>
          <w:tcPr>
            <w:tcW w:w="2876" w:type="dxa"/>
            <w:tcBorders>
              <w:top w:val="nil"/>
            </w:tcBorders>
          </w:tcPr>
          <w:p w14:paraId="67971EBC" w14:textId="77777777" w:rsidR="00937D6C" w:rsidRDefault="0089657C">
            <w:pPr>
              <w:rPr>
                <w:rFonts w:ascii="Cambria" w:eastAsia="MS Mincho" w:hAnsi="Cambria"/>
              </w:rPr>
            </w:pPr>
            <w:r>
              <w:rPr>
                <w:rFonts w:eastAsia="MS Mincho"/>
              </w:rPr>
              <w:t>0.5</w:t>
            </w:r>
          </w:p>
        </w:tc>
      </w:tr>
      <w:tr w:rsidR="00937D6C" w14:paraId="485E1893" w14:textId="77777777">
        <w:tc>
          <w:tcPr>
            <w:tcW w:w="2875" w:type="dxa"/>
            <w:tcBorders>
              <w:top w:val="nil"/>
            </w:tcBorders>
          </w:tcPr>
          <w:p w14:paraId="5A6FF7F4" w14:textId="77777777" w:rsidR="00937D6C" w:rsidRDefault="0089657C">
            <w:pPr>
              <w:rPr>
                <w:rFonts w:ascii="Cambria" w:eastAsia="MS Mincho" w:hAnsi="Cambria"/>
              </w:rPr>
            </w:pPr>
            <w:r>
              <w:rPr>
                <w:rFonts w:eastAsia="MS Mincho"/>
              </w:rPr>
              <w:t>15</w:t>
            </w:r>
          </w:p>
        </w:tc>
        <w:tc>
          <w:tcPr>
            <w:tcW w:w="2879" w:type="dxa"/>
            <w:tcBorders>
              <w:top w:val="nil"/>
            </w:tcBorders>
          </w:tcPr>
          <w:p w14:paraId="14882615" w14:textId="77777777" w:rsidR="00937D6C" w:rsidRDefault="0089657C">
            <w:pPr>
              <w:rPr>
                <w:rFonts w:ascii="Cambria" w:eastAsia="MS Mincho" w:hAnsi="Cambria"/>
              </w:rPr>
            </w:pPr>
            <w:r>
              <w:rPr>
                <w:rFonts w:eastAsia="MS Mincho"/>
              </w:rPr>
              <w:t>0</w:t>
            </w:r>
          </w:p>
        </w:tc>
        <w:tc>
          <w:tcPr>
            <w:tcW w:w="2876" w:type="dxa"/>
            <w:tcBorders>
              <w:top w:val="nil"/>
            </w:tcBorders>
          </w:tcPr>
          <w:p w14:paraId="4629B052" w14:textId="77777777" w:rsidR="00937D6C" w:rsidRDefault="0089657C">
            <w:pPr>
              <w:rPr>
                <w:rFonts w:ascii="Cambria" w:eastAsia="MS Mincho" w:hAnsi="Cambria"/>
              </w:rPr>
            </w:pPr>
            <w:r>
              <w:rPr>
                <w:rFonts w:eastAsia="MS Mincho"/>
              </w:rPr>
              <w:t>0.0</w:t>
            </w:r>
          </w:p>
        </w:tc>
      </w:tr>
      <w:tr w:rsidR="00937D6C" w14:paraId="211FA27F" w14:textId="77777777">
        <w:tc>
          <w:tcPr>
            <w:tcW w:w="2875" w:type="dxa"/>
            <w:tcBorders>
              <w:top w:val="nil"/>
            </w:tcBorders>
          </w:tcPr>
          <w:p w14:paraId="5CE190A0" w14:textId="77777777" w:rsidR="00937D6C" w:rsidRDefault="0089657C">
            <w:pPr>
              <w:rPr>
                <w:rFonts w:ascii="Cambria" w:eastAsia="MS Mincho" w:hAnsi="Cambria"/>
              </w:rPr>
            </w:pPr>
            <w:r>
              <w:rPr>
                <w:rFonts w:eastAsia="MS Mincho"/>
              </w:rPr>
              <w:t>16</w:t>
            </w:r>
          </w:p>
        </w:tc>
        <w:tc>
          <w:tcPr>
            <w:tcW w:w="2879" w:type="dxa"/>
            <w:tcBorders>
              <w:top w:val="nil"/>
            </w:tcBorders>
          </w:tcPr>
          <w:p w14:paraId="54762011" w14:textId="77777777" w:rsidR="00937D6C" w:rsidRDefault="0089657C">
            <w:pPr>
              <w:rPr>
                <w:rFonts w:ascii="Cambria" w:eastAsia="MS Mincho" w:hAnsi="Cambria"/>
              </w:rPr>
            </w:pPr>
            <w:r>
              <w:rPr>
                <w:rFonts w:eastAsia="MS Mincho"/>
              </w:rPr>
              <w:t>0</w:t>
            </w:r>
          </w:p>
        </w:tc>
        <w:tc>
          <w:tcPr>
            <w:tcW w:w="2876" w:type="dxa"/>
            <w:tcBorders>
              <w:top w:val="nil"/>
            </w:tcBorders>
          </w:tcPr>
          <w:p w14:paraId="52B91320" w14:textId="77777777" w:rsidR="00937D6C" w:rsidRDefault="0089657C">
            <w:pPr>
              <w:rPr>
                <w:rFonts w:ascii="Cambria" w:eastAsia="MS Mincho" w:hAnsi="Cambria"/>
              </w:rPr>
            </w:pPr>
            <w:r>
              <w:rPr>
                <w:rFonts w:eastAsia="MS Mincho"/>
              </w:rPr>
              <w:t>0.0</w:t>
            </w:r>
          </w:p>
        </w:tc>
      </w:tr>
      <w:tr w:rsidR="00937D6C" w14:paraId="6BB13355" w14:textId="77777777">
        <w:tc>
          <w:tcPr>
            <w:tcW w:w="2875" w:type="dxa"/>
            <w:tcBorders>
              <w:top w:val="nil"/>
            </w:tcBorders>
          </w:tcPr>
          <w:p w14:paraId="55A99CE1" w14:textId="77777777" w:rsidR="00937D6C" w:rsidRDefault="0089657C">
            <w:pPr>
              <w:rPr>
                <w:rFonts w:ascii="Cambria" w:eastAsia="MS Mincho" w:hAnsi="Cambria"/>
              </w:rPr>
            </w:pPr>
            <w:r>
              <w:rPr>
                <w:rFonts w:eastAsia="MS Mincho"/>
              </w:rPr>
              <w:t>17</w:t>
            </w:r>
          </w:p>
        </w:tc>
        <w:tc>
          <w:tcPr>
            <w:tcW w:w="2879" w:type="dxa"/>
            <w:tcBorders>
              <w:top w:val="nil"/>
            </w:tcBorders>
          </w:tcPr>
          <w:p w14:paraId="66F44D29" w14:textId="77777777" w:rsidR="00937D6C" w:rsidRDefault="0089657C">
            <w:pPr>
              <w:rPr>
                <w:rFonts w:ascii="Cambria" w:eastAsia="MS Mincho" w:hAnsi="Cambria"/>
              </w:rPr>
            </w:pPr>
            <w:r>
              <w:rPr>
                <w:rFonts w:eastAsia="MS Mincho"/>
              </w:rPr>
              <w:t>2</w:t>
            </w:r>
          </w:p>
        </w:tc>
        <w:tc>
          <w:tcPr>
            <w:tcW w:w="2876" w:type="dxa"/>
            <w:tcBorders>
              <w:top w:val="nil"/>
            </w:tcBorders>
          </w:tcPr>
          <w:p w14:paraId="45410D8A" w14:textId="77777777" w:rsidR="00937D6C" w:rsidRDefault="0089657C">
            <w:pPr>
              <w:rPr>
                <w:rFonts w:ascii="Cambria" w:eastAsia="MS Mincho" w:hAnsi="Cambria"/>
              </w:rPr>
            </w:pPr>
            <w:r>
              <w:rPr>
                <w:rFonts w:eastAsia="MS Mincho"/>
              </w:rPr>
              <w:t>1.0</w:t>
            </w:r>
          </w:p>
        </w:tc>
      </w:tr>
    </w:tbl>
    <w:p w14:paraId="080B39AB" w14:textId="77777777" w:rsidR="00937D6C" w:rsidRDefault="0089657C">
      <w:pPr>
        <w:pStyle w:val="Heading3"/>
        <w:spacing w:line="360" w:lineRule="auto"/>
        <w:rPr>
          <w:rFonts w:ascii="Calibri" w:hAnsi="Calibri"/>
        </w:rPr>
      </w:pPr>
      <w:r>
        <w:rPr>
          <w:rFonts w:ascii="Calibri" w:hAnsi="Calibri"/>
        </w:rPr>
        <w:t>Mapping SUID Case Counts</w:t>
      </w:r>
    </w:p>
    <w:p w14:paraId="31B01D47" w14:textId="77777777" w:rsidR="00937D6C" w:rsidRDefault="0089657C">
      <w:pPr>
        <w:pStyle w:val="FirstParagraph"/>
        <w:spacing w:line="360" w:lineRule="auto"/>
      </w:pPr>
      <w:r>
        <w:rPr>
          <w:rFonts w:ascii="Cambria" w:hAnsi="Cambria"/>
        </w:rPr>
        <w:t>We generated an interactive map of SUID case counts (</w:t>
      </w:r>
      <w:r>
        <w:rPr>
          <w:rStyle w:val="Hyperlink"/>
          <w:color w:val="auto"/>
          <w:u w:val="none"/>
        </w:rPr>
        <w:t>Figure 2)</w:t>
      </w:r>
      <w:r>
        <w:rPr>
          <w:rFonts w:ascii="Cambria" w:hAnsi="Cambria"/>
        </w:rPr>
        <w:t>. Broadly speaking, the map showed subjective clusters of cases on the West and South Sides of Chicago (</w:t>
      </w:r>
      <w:r>
        <w:rPr>
          <w:rStyle w:val="Hyperlink"/>
          <w:rFonts w:ascii="Cambria" w:hAnsi="Cambria"/>
          <w:color w:val="auto"/>
          <w:u w:val="none"/>
        </w:rPr>
        <w:t>Figure 3)</w:t>
      </w:r>
      <w:r>
        <w:rPr>
          <w:rFonts w:ascii="Cambria" w:hAnsi="Cambria"/>
        </w:rPr>
        <w:t xml:space="preserve"> as well as the South Suburbs of Cook County (</w:t>
      </w:r>
      <w:r>
        <w:rPr>
          <w:rStyle w:val="Hyperlink"/>
          <w:rFonts w:ascii="Cambria" w:hAnsi="Cambria"/>
          <w:color w:val="auto"/>
          <w:u w:val="none"/>
        </w:rPr>
        <w:t>Figure 4)</w:t>
      </w:r>
      <w:r>
        <w:rPr>
          <w:rFonts w:ascii="Cambria" w:hAnsi="Cambria"/>
        </w:rPr>
        <w:t>. The top five communities with the largest case counts were all located in Chicago city</w:t>
      </w:r>
      <w:r>
        <w:rPr>
          <w:rFonts w:ascii="Cambria" w:hAnsi="Cambria"/>
        </w:rPr>
        <w:t xml:space="preserve"> limits: Austin (17), Englewood (17), West Englewood (14), West Pullman (11), and Humboldt Park (10). The community outside of city limits with the largest case count was Chicago Heights (7).</w:t>
      </w:r>
    </w:p>
    <w:p w14:paraId="4C60038F" w14:textId="77777777" w:rsidR="00937D6C" w:rsidRDefault="0089657C">
      <w:pPr>
        <w:pStyle w:val="Heading3"/>
        <w:spacing w:line="360" w:lineRule="auto"/>
        <w:rPr>
          <w:rFonts w:ascii="Calibri" w:hAnsi="Calibri"/>
        </w:rPr>
      </w:pPr>
      <w:r>
        <w:rPr>
          <w:rFonts w:ascii="Calibri" w:hAnsi="Calibri"/>
        </w:rPr>
        <w:lastRenderedPageBreak/>
        <w:t xml:space="preserve">Comparing Tracts </w:t>
      </w:r>
      <w:proofErr w:type="gramStart"/>
      <w:r>
        <w:rPr>
          <w:rFonts w:ascii="Calibri" w:hAnsi="Calibri"/>
        </w:rPr>
        <w:t>With</w:t>
      </w:r>
      <w:proofErr w:type="gramEnd"/>
      <w:r>
        <w:rPr>
          <w:rFonts w:ascii="Calibri" w:hAnsi="Calibri"/>
        </w:rPr>
        <w:t xml:space="preserve"> and Without SUID</w:t>
      </w:r>
    </w:p>
    <w:p w14:paraId="1A756BD4" w14:textId="77777777" w:rsidR="00937D6C" w:rsidRDefault="0089657C">
      <w:pPr>
        <w:pStyle w:val="FirstParagraph"/>
        <w:spacing w:line="360" w:lineRule="auto"/>
      </w:pPr>
      <w:r>
        <w:rPr>
          <w:rStyle w:val="Hyperlink"/>
          <w:rFonts w:ascii="Cambria" w:hAnsi="Cambria"/>
          <w:color w:val="auto"/>
          <w:u w:val="none"/>
        </w:rPr>
        <w:t>Table 2</w:t>
      </w:r>
      <w:r>
        <w:rPr>
          <w:rStyle w:val="Hyperlink"/>
          <w:rFonts w:ascii="Cambria" w:hAnsi="Cambria"/>
          <w:u w:val="none"/>
        </w:rPr>
        <w:t xml:space="preserve"> </w:t>
      </w:r>
      <w:r>
        <w:rPr>
          <w:rFonts w:ascii="Cambria" w:hAnsi="Cambria"/>
        </w:rPr>
        <w:t>compares demograp</w:t>
      </w:r>
      <w:r>
        <w:rPr>
          <w:rFonts w:ascii="Cambria" w:hAnsi="Cambria"/>
        </w:rPr>
        <w:t>hics of communities with at least one case of SUID versus those without. There were no meaningful differences in age or sex composition, however, communities with SUID present exhibited lower composition of Non-Hispanic White residents at 17% (IQR 4-49) vs</w:t>
      </w:r>
      <w:r>
        <w:rPr>
          <w:rFonts w:ascii="Cambria" w:hAnsi="Cambria"/>
        </w:rPr>
        <w:t>. 60% (IQR 31-76) (</w:t>
      </w:r>
      <w:r>
        <w:rPr>
          <w:rStyle w:val="Hyperlink"/>
          <w:rFonts w:ascii="Cambria" w:hAnsi="Cambria"/>
          <w:color w:val="auto"/>
          <w:u w:val="none"/>
        </w:rPr>
        <w:t>Figure 5)</w:t>
      </w:r>
      <w:r>
        <w:rPr>
          <w:rFonts w:ascii="Cambria" w:hAnsi="Cambria"/>
        </w:rPr>
        <w:t xml:space="preserve"> and higher composition of Non-Hispanic Black residents at 32% (IQR 6-79) vs. 3% (IQR 2-10) (</w:t>
      </w:r>
      <w:r>
        <w:rPr>
          <w:rStyle w:val="Hyperlink"/>
          <w:rFonts w:ascii="Cambria" w:hAnsi="Cambria"/>
          <w:color w:val="auto"/>
          <w:u w:val="none"/>
        </w:rPr>
        <w:t>Figure 6</w:t>
      </w:r>
      <w:r>
        <w:rPr>
          <w:rFonts w:ascii="Cambria" w:hAnsi="Cambria"/>
        </w:rPr>
        <w:t>)</w:t>
      </w:r>
      <w:r>
        <w:rPr>
          <w:rFonts w:ascii="Cambria" w:hAnsi="Cambria"/>
        </w:rPr>
        <w:t>, although the interquartile ranges for these estimates overlapped. Variables algorithmically selected for use in the predicti</w:t>
      </w:r>
      <w:r>
        <w:rPr>
          <w:rFonts w:ascii="Cambria" w:hAnsi="Cambria"/>
        </w:rPr>
        <w:t>ve model also showed meaningful differences.</w:t>
      </w:r>
    </w:p>
    <w:p w14:paraId="25B6668E" w14:textId="77777777" w:rsidR="00937D6C" w:rsidRDefault="0089657C">
      <w:pPr>
        <w:pStyle w:val="BodyText"/>
        <w:spacing w:line="360" w:lineRule="auto"/>
      </w:pPr>
      <w:r>
        <w:t>Table 2. Comparing Communities of Cook County, IL by Presence of SUID (2015-2019)</w:t>
      </w:r>
    </w:p>
    <w:tbl>
      <w:tblPr>
        <w:tblStyle w:val="TableGrid"/>
        <w:tblW w:w="8625" w:type="dxa"/>
        <w:tblLayout w:type="fixed"/>
        <w:tblLook w:val="04A0" w:firstRow="1" w:lastRow="0" w:firstColumn="1" w:lastColumn="0" w:noHBand="0" w:noVBand="1"/>
      </w:tblPr>
      <w:tblGrid>
        <w:gridCol w:w="2070"/>
        <w:gridCol w:w="2430"/>
        <w:gridCol w:w="1800"/>
        <w:gridCol w:w="2325"/>
      </w:tblGrid>
      <w:tr w:rsidR="00937D6C" w14:paraId="7D5A04D8" w14:textId="77777777">
        <w:tc>
          <w:tcPr>
            <w:tcW w:w="2070" w:type="dxa"/>
          </w:tcPr>
          <w:p w14:paraId="61891473" w14:textId="77777777" w:rsidR="00937D6C" w:rsidRDefault="00937D6C">
            <w:pPr>
              <w:rPr>
                <w:rFonts w:ascii="Cambria" w:eastAsia="MS Mincho" w:hAnsi="Cambria"/>
              </w:rPr>
            </w:pPr>
          </w:p>
        </w:tc>
        <w:tc>
          <w:tcPr>
            <w:tcW w:w="2430" w:type="dxa"/>
            <w:tcBorders>
              <w:right w:val="nil"/>
            </w:tcBorders>
          </w:tcPr>
          <w:p w14:paraId="62E268D3" w14:textId="77777777" w:rsidR="00937D6C" w:rsidRDefault="0089657C">
            <w:pPr>
              <w:rPr>
                <w:rFonts w:ascii="Cambria" w:eastAsia="MS Mincho" w:hAnsi="Cambria"/>
              </w:rPr>
            </w:pPr>
            <w:r>
              <w:rPr>
                <w:rFonts w:eastAsia="MS Mincho"/>
              </w:rPr>
              <w:t>Variable</w:t>
            </w:r>
          </w:p>
        </w:tc>
        <w:tc>
          <w:tcPr>
            <w:tcW w:w="1800" w:type="dxa"/>
          </w:tcPr>
          <w:p w14:paraId="22DC59D2" w14:textId="77777777" w:rsidR="00937D6C" w:rsidRDefault="0089657C">
            <w:pPr>
              <w:rPr>
                <w:rFonts w:ascii="Cambria" w:eastAsia="MS Mincho" w:hAnsi="Cambria"/>
              </w:rPr>
            </w:pPr>
            <w:r>
              <w:rPr>
                <w:rFonts w:eastAsia="MS Mincho"/>
              </w:rPr>
              <w:t>No SUID</w:t>
            </w:r>
            <w:r>
              <w:rPr>
                <w:rFonts w:eastAsia="MS Mincho"/>
                <w:vertAlign w:val="superscript"/>
              </w:rPr>
              <w:t>a</w:t>
            </w:r>
          </w:p>
        </w:tc>
        <w:tc>
          <w:tcPr>
            <w:tcW w:w="2325" w:type="dxa"/>
          </w:tcPr>
          <w:p w14:paraId="7A6E87BB" w14:textId="77777777" w:rsidR="00937D6C" w:rsidRDefault="0089657C">
            <w:pPr>
              <w:rPr>
                <w:rFonts w:ascii="Cambria" w:eastAsia="MS Mincho" w:hAnsi="Cambria"/>
              </w:rPr>
            </w:pPr>
            <w:r>
              <w:rPr>
                <w:rFonts w:eastAsia="MS Mincho"/>
              </w:rPr>
              <w:t>SUID Present</w:t>
            </w:r>
            <w:r>
              <w:rPr>
                <w:rFonts w:eastAsia="MS Mincho"/>
                <w:vertAlign w:val="superscript"/>
              </w:rPr>
              <w:t>a</w:t>
            </w:r>
          </w:p>
        </w:tc>
      </w:tr>
      <w:tr w:rsidR="00937D6C" w14:paraId="41410D82" w14:textId="77777777">
        <w:tc>
          <w:tcPr>
            <w:tcW w:w="2070" w:type="dxa"/>
          </w:tcPr>
          <w:p w14:paraId="0178D2AD" w14:textId="77777777" w:rsidR="00937D6C" w:rsidRDefault="00937D6C">
            <w:pPr>
              <w:rPr>
                <w:rFonts w:ascii="Cambria" w:eastAsia="MS Mincho" w:hAnsi="Cambria"/>
              </w:rPr>
            </w:pPr>
          </w:p>
        </w:tc>
        <w:tc>
          <w:tcPr>
            <w:tcW w:w="2430" w:type="dxa"/>
            <w:tcBorders>
              <w:right w:val="nil"/>
            </w:tcBorders>
          </w:tcPr>
          <w:p w14:paraId="1336E23C" w14:textId="77777777" w:rsidR="00937D6C" w:rsidRDefault="00937D6C">
            <w:pPr>
              <w:rPr>
                <w:rFonts w:ascii="Cambria" w:eastAsia="MS Mincho" w:hAnsi="Cambria"/>
              </w:rPr>
            </w:pPr>
          </w:p>
        </w:tc>
        <w:tc>
          <w:tcPr>
            <w:tcW w:w="1800" w:type="dxa"/>
          </w:tcPr>
          <w:p w14:paraId="3B91D1CB" w14:textId="77777777" w:rsidR="00937D6C" w:rsidRDefault="0089657C">
            <w:pPr>
              <w:rPr>
                <w:rFonts w:ascii="Cambria" w:eastAsia="MS Mincho" w:hAnsi="Cambria"/>
              </w:rPr>
            </w:pPr>
            <w:r>
              <w:rPr>
                <w:rFonts w:eastAsia="MS Mincho"/>
              </w:rPr>
              <w:t>n = 102</w:t>
            </w:r>
          </w:p>
        </w:tc>
        <w:tc>
          <w:tcPr>
            <w:tcW w:w="2325" w:type="dxa"/>
          </w:tcPr>
          <w:p w14:paraId="642A2E5A" w14:textId="77777777" w:rsidR="00937D6C" w:rsidRDefault="0089657C">
            <w:pPr>
              <w:rPr>
                <w:rFonts w:ascii="Cambria" w:eastAsia="MS Mincho" w:hAnsi="Cambria"/>
              </w:rPr>
            </w:pPr>
            <w:r>
              <w:rPr>
                <w:rFonts w:eastAsia="MS Mincho"/>
              </w:rPr>
              <w:t>n = 97</w:t>
            </w:r>
          </w:p>
        </w:tc>
      </w:tr>
      <w:tr w:rsidR="00937D6C" w14:paraId="63A56566" w14:textId="77777777">
        <w:tc>
          <w:tcPr>
            <w:tcW w:w="2070" w:type="dxa"/>
            <w:tcBorders>
              <w:top w:val="nil"/>
            </w:tcBorders>
          </w:tcPr>
          <w:p w14:paraId="77B013C2" w14:textId="77777777" w:rsidR="00937D6C" w:rsidRDefault="00937D6C">
            <w:pPr>
              <w:rPr>
                <w:rFonts w:ascii="Cambria" w:eastAsia="MS Mincho" w:hAnsi="Cambria"/>
              </w:rPr>
            </w:pPr>
          </w:p>
        </w:tc>
        <w:tc>
          <w:tcPr>
            <w:tcW w:w="2430" w:type="dxa"/>
            <w:tcBorders>
              <w:top w:val="nil"/>
              <w:right w:val="nil"/>
            </w:tcBorders>
          </w:tcPr>
          <w:p w14:paraId="38F2EA05" w14:textId="77777777" w:rsidR="00937D6C" w:rsidRDefault="00937D6C">
            <w:pPr>
              <w:rPr>
                <w:rFonts w:ascii="Cambria" w:eastAsia="MS Mincho" w:hAnsi="Cambria"/>
              </w:rPr>
            </w:pPr>
          </w:p>
        </w:tc>
        <w:tc>
          <w:tcPr>
            <w:tcW w:w="1800" w:type="dxa"/>
            <w:tcBorders>
              <w:top w:val="nil"/>
            </w:tcBorders>
          </w:tcPr>
          <w:p w14:paraId="5A08950F" w14:textId="77777777" w:rsidR="00937D6C" w:rsidRDefault="00937D6C">
            <w:pPr>
              <w:rPr>
                <w:rFonts w:ascii="Cambria" w:eastAsia="MS Mincho" w:hAnsi="Cambria"/>
              </w:rPr>
            </w:pPr>
          </w:p>
        </w:tc>
        <w:tc>
          <w:tcPr>
            <w:tcW w:w="2325" w:type="dxa"/>
            <w:tcBorders>
              <w:top w:val="nil"/>
            </w:tcBorders>
          </w:tcPr>
          <w:p w14:paraId="164B5916" w14:textId="77777777" w:rsidR="00937D6C" w:rsidRDefault="00937D6C">
            <w:pPr>
              <w:rPr>
                <w:rFonts w:ascii="Cambria" w:eastAsia="MS Mincho" w:hAnsi="Cambria"/>
              </w:rPr>
            </w:pPr>
          </w:p>
        </w:tc>
      </w:tr>
      <w:tr w:rsidR="00937D6C" w14:paraId="534A58F4" w14:textId="77777777">
        <w:tc>
          <w:tcPr>
            <w:tcW w:w="2070" w:type="dxa"/>
          </w:tcPr>
          <w:p w14:paraId="5B2FF409" w14:textId="77777777" w:rsidR="00937D6C" w:rsidRDefault="0089657C">
            <w:pPr>
              <w:rPr>
                <w:b/>
              </w:rPr>
            </w:pPr>
            <w:r>
              <w:rPr>
                <w:rFonts w:eastAsia="MS Mincho"/>
                <w:b/>
              </w:rPr>
              <w:t>Age</w:t>
            </w:r>
          </w:p>
        </w:tc>
        <w:tc>
          <w:tcPr>
            <w:tcW w:w="2430" w:type="dxa"/>
            <w:tcBorders>
              <w:right w:val="nil"/>
            </w:tcBorders>
          </w:tcPr>
          <w:p w14:paraId="59B1F262" w14:textId="77777777" w:rsidR="00937D6C" w:rsidRDefault="00937D6C">
            <w:pPr>
              <w:rPr>
                <w:rFonts w:ascii="Cambria" w:eastAsia="MS Mincho" w:hAnsi="Cambria"/>
              </w:rPr>
            </w:pPr>
          </w:p>
        </w:tc>
        <w:tc>
          <w:tcPr>
            <w:tcW w:w="1800" w:type="dxa"/>
          </w:tcPr>
          <w:p w14:paraId="1AAC6FC6" w14:textId="77777777" w:rsidR="00937D6C" w:rsidRDefault="00937D6C">
            <w:pPr>
              <w:rPr>
                <w:rFonts w:ascii="Cambria" w:eastAsia="MS Mincho" w:hAnsi="Cambria"/>
              </w:rPr>
            </w:pPr>
          </w:p>
        </w:tc>
        <w:tc>
          <w:tcPr>
            <w:tcW w:w="2325" w:type="dxa"/>
          </w:tcPr>
          <w:p w14:paraId="6448AE0F" w14:textId="77777777" w:rsidR="00937D6C" w:rsidRDefault="00937D6C">
            <w:pPr>
              <w:rPr>
                <w:rFonts w:ascii="Cambria" w:eastAsia="MS Mincho" w:hAnsi="Cambria"/>
              </w:rPr>
            </w:pPr>
          </w:p>
        </w:tc>
      </w:tr>
      <w:tr w:rsidR="00937D6C" w14:paraId="35356B72" w14:textId="77777777">
        <w:tc>
          <w:tcPr>
            <w:tcW w:w="2070" w:type="dxa"/>
          </w:tcPr>
          <w:p w14:paraId="66436ADF" w14:textId="77777777" w:rsidR="00937D6C" w:rsidRDefault="00937D6C">
            <w:pPr>
              <w:rPr>
                <w:rFonts w:ascii="Cambria" w:eastAsia="MS Mincho" w:hAnsi="Cambria"/>
              </w:rPr>
            </w:pPr>
          </w:p>
        </w:tc>
        <w:tc>
          <w:tcPr>
            <w:tcW w:w="2430" w:type="dxa"/>
            <w:tcBorders>
              <w:right w:val="nil"/>
            </w:tcBorders>
          </w:tcPr>
          <w:p w14:paraId="4367CBDF" w14:textId="77777777" w:rsidR="00937D6C" w:rsidRDefault="0089657C">
            <w:pPr>
              <w:rPr>
                <w:rFonts w:ascii="Cambria" w:eastAsia="MS Mincho" w:hAnsi="Cambria"/>
              </w:rPr>
            </w:pPr>
            <w:r>
              <w:rPr>
                <w:rFonts w:eastAsia="MS Mincho"/>
              </w:rPr>
              <w:t>Median Age (years)</w:t>
            </w:r>
          </w:p>
        </w:tc>
        <w:tc>
          <w:tcPr>
            <w:tcW w:w="1800" w:type="dxa"/>
          </w:tcPr>
          <w:p w14:paraId="00050235" w14:textId="77777777" w:rsidR="00937D6C" w:rsidRDefault="0089657C">
            <w:pPr>
              <w:rPr>
                <w:rFonts w:ascii="Cambria" w:eastAsia="MS Mincho" w:hAnsi="Cambria"/>
              </w:rPr>
            </w:pPr>
            <w:r>
              <w:rPr>
                <w:rFonts w:eastAsia="MS Mincho"/>
              </w:rPr>
              <w:t>40 (36, 43)</w:t>
            </w:r>
          </w:p>
        </w:tc>
        <w:tc>
          <w:tcPr>
            <w:tcW w:w="2325" w:type="dxa"/>
          </w:tcPr>
          <w:p w14:paraId="5B3256B6" w14:textId="77777777" w:rsidR="00937D6C" w:rsidRDefault="0089657C">
            <w:pPr>
              <w:rPr>
                <w:rFonts w:ascii="Cambria" w:eastAsia="MS Mincho" w:hAnsi="Cambria"/>
              </w:rPr>
            </w:pPr>
            <w:r>
              <w:rPr>
                <w:rFonts w:eastAsia="MS Mincho"/>
              </w:rPr>
              <w:t>37 (34, 40)</w:t>
            </w:r>
          </w:p>
        </w:tc>
      </w:tr>
      <w:tr w:rsidR="00937D6C" w14:paraId="146F6B1F" w14:textId="77777777">
        <w:tc>
          <w:tcPr>
            <w:tcW w:w="2070" w:type="dxa"/>
          </w:tcPr>
          <w:p w14:paraId="5D67C842" w14:textId="77777777" w:rsidR="00937D6C" w:rsidRDefault="0089657C">
            <w:pPr>
              <w:rPr>
                <w:rFonts w:ascii="Cambria" w:eastAsia="MS Mincho" w:hAnsi="Cambria"/>
              </w:rPr>
            </w:pPr>
            <w:r>
              <w:rPr>
                <w:rFonts w:eastAsia="MS Mincho"/>
                <w:b/>
              </w:rPr>
              <w:t>Sex</w:t>
            </w:r>
          </w:p>
        </w:tc>
        <w:tc>
          <w:tcPr>
            <w:tcW w:w="2430" w:type="dxa"/>
            <w:tcBorders>
              <w:right w:val="nil"/>
            </w:tcBorders>
          </w:tcPr>
          <w:p w14:paraId="717A6FA1" w14:textId="77777777" w:rsidR="00937D6C" w:rsidRDefault="00937D6C">
            <w:pPr>
              <w:rPr>
                <w:rFonts w:ascii="Cambria" w:eastAsia="MS Mincho" w:hAnsi="Cambria"/>
              </w:rPr>
            </w:pPr>
          </w:p>
        </w:tc>
        <w:tc>
          <w:tcPr>
            <w:tcW w:w="1800" w:type="dxa"/>
          </w:tcPr>
          <w:p w14:paraId="011963A9" w14:textId="77777777" w:rsidR="00937D6C" w:rsidRDefault="00937D6C">
            <w:pPr>
              <w:rPr>
                <w:rFonts w:ascii="Cambria" w:eastAsia="MS Mincho" w:hAnsi="Cambria"/>
              </w:rPr>
            </w:pPr>
          </w:p>
        </w:tc>
        <w:tc>
          <w:tcPr>
            <w:tcW w:w="2325" w:type="dxa"/>
          </w:tcPr>
          <w:p w14:paraId="4610FAB9" w14:textId="77777777" w:rsidR="00937D6C" w:rsidRDefault="00937D6C">
            <w:pPr>
              <w:rPr>
                <w:rFonts w:ascii="Cambria" w:eastAsia="MS Mincho" w:hAnsi="Cambria"/>
              </w:rPr>
            </w:pPr>
          </w:p>
        </w:tc>
      </w:tr>
      <w:tr w:rsidR="00937D6C" w14:paraId="2F5533FE" w14:textId="77777777">
        <w:tc>
          <w:tcPr>
            <w:tcW w:w="2070" w:type="dxa"/>
          </w:tcPr>
          <w:p w14:paraId="116D3006" w14:textId="77777777" w:rsidR="00937D6C" w:rsidRDefault="00937D6C">
            <w:pPr>
              <w:rPr>
                <w:rFonts w:ascii="Cambria" w:eastAsia="MS Mincho" w:hAnsi="Cambria"/>
              </w:rPr>
            </w:pPr>
          </w:p>
        </w:tc>
        <w:tc>
          <w:tcPr>
            <w:tcW w:w="2430" w:type="dxa"/>
            <w:tcBorders>
              <w:right w:val="nil"/>
            </w:tcBorders>
          </w:tcPr>
          <w:p w14:paraId="24D80CA8" w14:textId="77777777" w:rsidR="00937D6C" w:rsidRDefault="0089657C">
            <w:pPr>
              <w:rPr>
                <w:rFonts w:ascii="Cambria" w:eastAsia="MS Mincho" w:hAnsi="Cambria"/>
              </w:rPr>
            </w:pPr>
            <w:r>
              <w:rPr>
                <w:rFonts w:eastAsia="MS Mincho"/>
              </w:rPr>
              <w:t xml:space="preserve">Sex </w:t>
            </w:r>
            <w:r>
              <w:rPr>
                <w:rFonts w:eastAsia="MS Mincho"/>
              </w:rPr>
              <w:t>Ratio (males per 100 females)</w:t>
            </w:r>
          </w:p>
        </w:tc>
        <w:tc>
          <w:tcPr>
            <w:tcW w:w="1800" w:type="dxa"/>
          </w:tcPr>
          <w:p w14:paraId="0F6A3E89" w14:textId="77777777" w:rsidR="00937D6C" w:rsidRDefault="0089657C">
            <w:pPr>
              <w:rPr>
                <w:rFonts w:ascii="Cambria" w:eastAsia="MS Mincho" w:hAnsi="Cambria"/>
              </w:rPr>
            </w:pPr>
            <w:r>
              <w:rPr>
                <w:rFonts w:eastAsia="MS Mincho"/>
              </w:rPr>
              <w:t>96 (91, 101)</w:t>
            </w:r>
          </w:p>
        </w:tc>
        <w:tc>
          <w:tcPr>
            <w:tcW w:w="2325" w:type="dxa"/>
          </w:tcPr>
          <w:p w14:paraId="79EDB567" w14:textId="77777777" w:rsidR="00937D6C" w:rsidRDefault="0089657C">
            <w:pPr>
              <w:rPr>
                <w:rFonts w:ascii="Cambria" w:eastAsia="MS Mincho" w:hAnsi="Cambria"/>
              </w:rPr>
            </w:pPr>
            <w:r>
              <w:rPr>
                <w:rFonts w:eastAsia="MS Mincho"/>
              </w:rPr>
              <w:t>91 (84, 97)</w:t>
            </w:r>
          </w:p>
        </w:tc>
      </w:tr>
      <w:tr w:rsidR="00937D6C" w14:paraId="408752ED" w14:textId="77777777">
        <w:tc>
          <w:tcPr>
            <w:tcW w:w="2070" w:type="dxa"/>
          </w:tcPr>
          <w:p w14:paraId="72B86F9C" w14:textId="77777777" w:rsidR="00937D6C" w:rsidRDefault="0089657C">
            <w:pPr>
              <w:rPr>
                <w:rFonts w:ascii="Cambria" w:eastAsia="MS Mincho" w:hAnsi="Cambria"/>
              </w:rPr>
            </w:pPr>
            <w:r>
              <w:rPr>
                <w:rStyle w:val="StrongEmphasis"/>
                <w:rFonts w:eastAsia="MS Mincho"/>
              </w:rPr>
              <w:t>Race/Ethnicity</w:t>
            </w:r>
          </w:p>
        </w:tc>
        <w:tc>
          <w:tcPr>
            <w:tcW w:w="2430" w:type="dxa"/>
            <w:tcBorders>
              <w:right w:val="nil"/>
            </w:tcBorders>
          </w:tcPr>
          <w:p w14:paraId="289EB9CC" w14:textId="77777777" w:rsidR="00937D6C" w:rsidRDefault="00937D6C">
            <w:pPr>
              <w:rPr>
                <w:rFonts w:ascii="Cambria" w:eastAsia="MS Mincho" w:hAnsi="Cambria"/>
              </w:rPr>
            </w:pPr>
          </w:p>
        </w:tc>
        <w:tc>
          <w:tcPr>
            <w:tcW w:w="1800" w:type="dxa"/>
          </w:tcPr>
          <w:p w14:paraId="6C4A7FFA" w14:textId="77777777" w:rsidR="00937D6C" w:rsidRDefault="00937D6C">
            <w:pPr>
              <w:rPr>
                <w:rFonts w:ascii="Cambria" w:eastAsia="MS Mincho" w:hAnsi="Cambria"/>
              </w:rPr>
            </w:pPr>
          </w:p>
        </w:tc>
        <w:tc>
          <w:tcPr>
            <w:tcW w:w="2325" w:type="dxa"/>
          </w:tcPr>
          <w:p w14:paraId="011C94DB" w14:textId="77777777" w:rsidR="00937D6C" w:rsidRDefault="00937D6C">
            <w:pPr>
              <w:rPr>
                <w:rFonts w:ascii="Cambria" w:eastAsia="MS Mincho" w:hAnsi="Cambria"/>
              </w:rPr>
            </w:pPr>
          </w:p>
        </w:tc>
      </w:tr>
      <w:tr w:rsidR="00937D6C" w14:paraId="2EB19D03" w14:textId="77777777">
        <w:tc>
          <w:tcPr>
            <w:tcW w:w="2070" w:type="dxa"/>
          </w:tcPr>
          <w:p w14:paraId="22851EE0" w14:textId="77777777" w:rsidR="00937D6C" w:rsidRDefault="00937D6C">
            <w:pPr>
              <w:rPr>
                <w:b/>
              </w:rPr>
            </w:pPr>
          </w:p>
        </w:tc>
        <w:tc>
          <w:tcPr>
            <w:tcW w:w="2430" w:type="dxa"/>
            <w:tcBorders>
              <w:right w:val="nil"/>
            </w:tcBorders>
          </w:tcPr>
          <w:p w14:paraId="67FE2EF8" w14:textId="77777777" w:rsidR="00937D6C" w:rsidRDefault="0089657C">
            <w:pPr>
              <w:rPr>
                <w:rFonts w:ascii="Cambria" w:eastAsia="MS Mincho" w:hAnsi="Cambria"/>
              </w:rPr>
            </w:pPr>
            <w:r>
              <w:rPr>
                <w:rFonts w:eastAsia="MS Mincho"/>
              </w:rPr>
              <w:t xml:space="preserve">Non-Hispanic White, </w:t>
            </w:r>
            <w:proofErr w:type="gramStart"/>
            <w:r>
              <w:rPr>
                <w:rFonts w:eastAsia="MS Mincho"/>
              </w:rPr>
              <w:t>Alone</w:t>
            </w:r>
            <w:proofErr w:type="gramEnd"/>
            <w:r>
              <w:rPr>
                <w:rFonts w:eastAsia="MS Mincho"/>
              </w:rPr>
              <w:t xml:space="preserve"> (%)</w:t>
            </w:r>
          </w:p>
        </w:tc>
        <w:tc>
          <w:tcPr>
            <w:tcW w:w="1800" w:type="dxa"/>
          </w:tcPr>
          <w:p w14:paraId="1D5CD7C2" w14:textId="77777777" w:rsidR="00937D6C" w:rsidRDefault="0089657C">
            <w:pPr>
              <w:rPr>
                <w:rFonts w:ascii="Cambria" w:eastAsia="MS Mincho" w:hAnsi="Cambria"/>
              </w:rPr>
            </w:pPr>
            <w:r>
              <w:rPr>
                <w:rFonts w:eastAsia="MS Mincho"/>
              </w:rPr>
              <w:t>60 (31, 76)</w:t>
            </w:r>
          </w:p>
        </w:tc>
        <w:tc>
          <w:tcPr>
            <w:tcW w:w="2325" w:type="dxa"/>
          </w:tcPr>
          <w:p w14:paraId="0DCDE407" w14:textId="77777777" w:rsidR="00937D6C" w:rsidRDefault="0089657C">
            <w:pPr>
              <w:rPr>
                <w:rFonts w:ascii="Cambria" w:eastAsia="MS Mincho" w:hAnsi="Cambria"/>
              </w:rPr>
            </w:pPr>
            <w:r>
              <w:rPr>
                <w:rFonts w:eastAsia="MS Mincho"/>
              </w:rPr>
              <w:t>17 (4, 49)</w:t>
            </w:r>
          </w:p>
        </w:tc>
      </w:tr>
      <w:tr w:rsidR="00937D6C" w14:paraId="3F11704C" w14:textId="77777777">
        <w:tc>
          <w:tcPr>
            <w:tcW w:w="2070" w:type="dxa"/>
          </w:tcPr>
          <w:p w14:paraId="6EE145F7" w14:textId="77777777" w:rsidR="00937D6C" w:rsidRDefault="00937D6C">
            <w:pPr>
              <w:rPr>
                <w:rFonts w:ascii="Cambria" w:eastAsia="MS Mincho" w:hAnsi="Cambria"/>
              </w:rPr>
            </w:pPr>
          </w:p>
        </w:tc>
        <w:tc>
          <w:tcPr>
            <w:tcW w:w="2430" w:type="dxa"/>
            <w:tcBorders>
              <w:right w:val="nil"/>
            </w:tcBorders>
          </w:tcPr>
          <w:p w14:paraId="534618AE" w14:textId="77777777" w:rsidR="00937D6C" w:rsidRDefault="0089657C">
            <w:pPr>
              <w:rPr>
                <w:rFonts w:ascii="Cambria" w:eastAsia="MS Mincho" w:hAnsi="Cambria"/>
              </w:rPr>
            </w:pPr>
            <w:r>
              <w:rPr>
                <w:rFonts w:eastAsia="MS Mincho"/>
              </w:rPr>
              <w:t xml:space="preserve">Non-Hispanic Black, </w:t>
            </w:r>
            <w:proofErr w:type="gramStart"/>
            <w:r>
              <w:rPr>
                <w:rFonts w:eastAsia="MS Mincho"/>
              </w:rPr>
              <w:t>Alone</w:t>
            </w:r>
            <w:proofErr w:type="gramEnd"/>
            <w:r>
              <w:rPr>
                <w:rFonts w:eastAsia="MS Mincho"/>
              </w:rPr>
              <w:t xml:space="preserve"> (%)</w:t>
            </w:r>
          </w:p>
        </w:tc>
        <w:tc>
          <w:tcPr>
            <w:tcW w:w="1800" w:type="dxa"/>
          </w:tcPr>
          <w:p w14:paraId="432DA01B" w14:textId="77777777" w:rsidR="00937D6C" w:rsidRDefault="0089657C">
            <w:pPr>
              <w:rPr>
                <w:rFonts w:ascii="Cambria" w:eastAsia="MS Mincho" w:hAnsi="Cambria"/>
              </w:rPr>
            </w:pPr>
            <w:r>
              <w:rPr>
                <w:rFonts w:eastAsia="MS Mincho"/>
              </w:rPr>
              <w:t>3 (2, 10)</w:t>
            </w:r>
            <w:r>
              <w:rPr>
                <w:rFonts w:eastAsia="MS Mincho"/>
              </w:rPr>
              <w:br/>
            </w:r>
          </w:p>
        </w:tc>
        <w:tc>
          <w:tcPr>
            <w:tcW w:w="2325" w:type="dxa"/>
          </w:tcPr>
          <w:p w14:paraId="4863FDEE" w14:textId="77777777" w:rsidR="00937D6C" w:rsidRDefault="0089657C">
            <w:pPr>
              <w:rPr>
                <w:rFonts w:ascii="Cambria" w:eastAsia="MS Mincho" w:hAnsi="Cambria"/>
              </w:rPr>
            </w:pPr>
            <w:r>
              <w:rPr>
                <w:rFonts w:eastAsia="MS Mincho"/>
              </w:rPr>
              <w:t>32 (6, 79)</w:t>
            </w:r>
            <w:r>
              <w:rPr>
                <w:rFonts w:eastAsia="MS Mincho"/>
              </w:rPr>
              <w:br/>
            </w:r>
          </w:p>
        </w:tc>
      </w:tr>
      <w:tr w:rsidR="00937D6C" w14:paraId="34133103" w14:textId="77777777">
        <w:tc>
          <w:tcPr>
            <w:tcW w:w="2070" w:type="dxa"/>
            <w:tcBorders>
              <w:top w:val="nil"/>
            </w:tcBorders>
          </w:tcPr>
          <w:p w14:paraId="1B0DEF79" w14:textId="77777777" w:rsidR="00937D6C" w:rsidRDefault="00937D6C">
            <w:pPr>
              <w:rPr>
                <w:rFonts w:ascii="Cambria" w:eastAsia="MS Mincho" w:hAnsi="Cambria"/>
              </w:rPr>
            </w:pPr>
          </w:p>
        </w:tc>
        <w:tc>
          <w:tcPr>
            <w:tcW w:w="2430" w:type="dxa"/>
            <w:tcBorders>
              <w:top w:val="nil"/>
              <w:right w:val="nil"/>
            </w:tcBorders>
          </w:tcPr>
          <w:p w14:paraId="00A8C2F6" w14:textId="77777777" w:rsidR="00937D6C" w:rsidRDefault="0089657C">
            <w:pPr>
              <w:rPr>
                <w:rFonts w:ascii="Cambria" w:eastAsia="MS Mincho" w:hAnsi="Cambria"/>
              </w:rPr>
            </w:pPr>
            <w:r>
              <w:rPr>
                <w:rFonts w:eastAsia="MS Mincho"/>
              </w:rPr>
              <w:t>Asian, Any (%)</w:t>
            </w:r>
          </w:p>
        </w:tc>
        <w:tc>
          <w:tcPr>
            <w:tcW w:w="1800" w:type="dxa"/>
            <w:tcBorders>
              <w:top w:val="nil"/>
            </w:tcBorders>
          </w:tcPr>
          <w:p w14:paraId="654C0E36" w14:textId="77777777" w:rsidR="00937D6C" w:rsidRDefault="0089657C">
            <w:pPr>
              <w:rPr>
                <w:rFonts w:ascii="Cambria" w:eastAsia="MS Mincho" w:hAnsi="Cambria"/>
              </w:rPr>
            </w:pPr>
            <w:r>
              <w:rPr>
                <w:rFonts w:eastAsia="MS Mincho"/>
              </w:rPr>
              <w:t>5 (2, 11)</w:t>
            </w:r>
          </w:p>
        </w:tc>
        <w:tc>
          <w:tcPr>
            <w:tcW w:w="2325" w:type="dxa"/>
            <w:tcBorders>
              <w:top w:val="nil"/>
            </w:tcBorders>
          </w:tcPr>
          <w:p w14:paraId="31CA2C53" w14:textId="77777777" w:rsidR="00937D6C" w:rsidRDefault="0089657C">
            <w:pPr>
              <w:rPr>
                <w:rFonts w:ascii="Cambria" w:eastAsia="MS Mincho" w:hAnsi="Cambria"/>
              </w:rPr>
            </w:pPr>
            <w:r>
              <w:rPr>
                <w:rFonts w:eastAsia="MS Mincho"/>
              </w:rPr>
              <w:t>2 (1, 6)</w:t>
            </w:r>
          </w:p>
        </w:tc>
      </w:tr>
      <w:tr w:rsidR="00937D6C" w14:paraId="1B651B5A" w14:textId="77777777">
        <w:tc>
          <w:tcPr>
            <w:tcW w:w="2070" w:type="dxa"/>
            <w:tcBorders>
              <w:top w:val="nil"/>
            </w:tcBorders>
          </w:tcPr>
          <w:p w14:paraId="5F4C1728" w14:textId="77777777" w:rsidR="00937D6C" w:rsidRDefault="00937D6C">
            <w:pPr>
              <w:rPr>
                <w:rFonts w:ascii="Cambria" w:eastAsia="MS Mincho" w:hAnsi="Cambria"/>
              </w:rPr>
            </w:pPr>
          </w:p>
        </w:tc>
        <w:tc>
          <w:tcPr>
            <w:tcW w:w="2430" w:type="dxa"/>
            <w:tcBorders>
              <w:top w:val="nil"/>
              <w:right w:val="nil"/>
            </w:tcBorders>
          </w:tcPr>
          <w:p w14:paraId="052135EC" w14:textId="77777777" w:rsidR="00937D6C" w:rsidRDefault="0089657C">
            <w:pPr>
              <w:rPr>
                <w:rFonts w:ascii="Cambria" w:eastAsia="MS Mincho" w:hAnsi="Cambria"/>
              </w:rPr>
            </w:pPr>
            <w:r>
              <w:rPr>
                <w:rFonts w:eastAsia="MS Mincho"/>
              </w:rPr>
              <w:t xml:space="preserve">American Indian and Alaska </w:t>
            </w:r>
            <w:r>
              <w:rPr>
                <w:rFonts w:eastAsia="MS Mincho"/>
              </w:rPr>
              <w:t>Native, Any (%)</w:t>
            </w:r>
          </w:p>
        </w:tc>
        <w:tc>
          <w:tcPr>
            <w:tcW w:w="1800" w:type="dxa"/>
            <w:tcBorders>
              <w:top w:val="nil"/>
            </w:tcBorders>
          </w:tcPr>
          <w:p w14:paraId="661E50C9" w14:textId="77777777" w:rsidR="00937D6C" w:rsidRDefault="0089657C">
            <w:pPr>
              <w:rPr>
                <w:rFonts w:ascii="Cambria" w:eastAsia="MS Mincho" w:hAnsi="Cambria"/>
              </w:rPr>
            </w:pPr>
            <w:r>
              <w:rPr>
                <w:rFonts w:eastAsia="MS Mincho"/>
              </w:rPr>
              <w:t>1 (0, 1)</w:t>
            </w:r>
          </w:p>
        </w:tc>
        <w:tc>
          <w:tcPr>
            <w:tcW w:w="2325" w:type="dxa"/>
            <w:tcBorders>
              <w:top w:val="nil"/>
            </w:tcBorders>
          </w:tcPr>
          <w:p w14:paraId="340E15BF" w14:textId="77777777" w:rsidR="00937D6C" w:rsidRDefault="0089657C">
            <w:pPr>
              <w:rPr>
                <w:rFonts w:ascii="Cambria" w:eastAsia="MS Mincho" w:hAnsi="Cambria"/>
              </w:rPr>
            </w:pPr>
            <w:r>
              <w:rPr>
                <w:rFonts w:eastAsia="MS Mincho"/>
              </w:rPr>
              <w:t>1 (0, 1)</w:t>
            </w:r>
          </w:p>
        </w:tc>
      </w:tr>
      <w:tr w:rsidR="00937D6C" w14:paraId="44A1C04C" w14:textId="77777777">
        <w:tc>
          <w:tcPr>
            <w:tcW w:w="2070" w:type="dxa"/>
            <w:tcBorders>
              <w:top w:val="nil"/>
            </w:tcBorders>
          </w:tcPr>
          <w:p w14:paraId="10D712CE" w14:textId="77777777" w:rsidR="00937D6C" w:rsidRDefault="00937D6C">
            <w:pPr>
              <w:rPr>
                <w:rFonts w:ascii="Cambria" w:eastAsia="MS Mincho" w:hAnsi="Cambria"/>
              </w:rPr>
            </w:pPr>
          </w:p>
        </w:tc>
        <w:tc>
          <w:tcPr>
            <w:tcW w:w="2430" w:type="dxa"/>
            <w:tcBorders>
              <w:top w:val="nil"/>
              <w:right w:val="nil"/>
            </w:tcBorders>
          </w:tcPr>
          <w:p w14:paraId="25F92AC6" w14:textId="77777777" w:rsidR="00937D6C" w:rsidRDefault="0089657C">
            <w:pPr>
              <w:rPr>
                <w:rFonts w:ascii="Cambria" w:eastAsia="MS Mincho" w:hAnsi="Cambria"/>
              </w:rPr>
            </w:pPr>
            <w:r>
              <w:rPr>
                <w:rFonts w:eastAsia="MS Mincho"/>
              </w:rPr>
              <w:t>Hispanic, Any (%)</w:t>
            </w:r>
          </w:p>
        </w:tc>
        <w:tc>
          <w:tcPr>
            <w:tcW w:w="1800" w:type="dxa"/>
            <w:tcBorders>
              <w:top w:val="nil"/>
            </w:tcBorders>
          </w:tcPr>
          <w:p w14:paraId="62EAC1C6" w14:textId="77777777" w:rsidR="00937D6C" w:rsidRDefault="0089657C">
            <w:pPr>
              <w:rPr>
                <w:rFonts w:ascii="Cambria" w:eastAsia="MS Mincho" w:hAnsi="Cambria"/>
              </w:rPr>
            </w:pPr>
            <w:r>
              <w:rPr>
                <w:rFonts w:eastAsia="MS Mincho"/>
              </w:rPr>
              <w:t>14 (7, 33)</w:t>
            </w:r>
          </w:p>
        </w:tc>
        <w:tc>
          <w:tcPr>
            <w:tcW w:w="2325" w:type="dxa"/>
            <w:tcBorders>
              <w:top w:val="nil"/>
            </w:tcBorders>
          </w:tcPr>
          <w:p w14:paraId="6318AC95" w14:textId="77777777" w:rsidR="00937D6C" w:rsidRDefault="0089657C">
            <w:pPr>
              <w:rPr>
                <w:rFonts w:ascii="Cambria" w:eastAsia="MS Mincho" w:hAnsi="Cambria"/>
              </w:rPr>
            </w:pPr>
            <w:r>
              <w:rPr>
                <w:rFonts w:eastAsia="MS Mincho"/>
              </w:rPr>
              <w:t>14 (4, 28)</w:t>
            </w:r>
          </w:p>
        </w:tc>
      </w:tr>
      <w:tr w:rsidR="00937D6C" w14:paraId="657251B7" w14:textId="77777777">
        <w:tc>
          <w:tcPr>
            <w:tcW w:w="2070" w:type="dxa"/>
            <w:tcBorders>
              <w:top w:val="nil"/>
            </w:tcBorders>
          </w:tcPr>
          <w:p w14:paraId="0C5AFA3B" w14:textId="77777777" w:rsidR="00937D6C" w:rsidRDefault="0089657C">
            <w:pPr>
              <w:rPr>
                <w:rFonts w:ascii="Cambria" w:eastAsia="MS Mincho" w:hAnsi="Cambria"/>
                <w:b/>
                <w:bCs/>
              </w:rPr>
            </w:pPr>
            <w:r>
              <w:rPr>
                <w:rFonts w:eastAsia="MS Mincho"/>
                <w:b/>
                <w:bCs/>
              </w:rPr>
              <w:t>Modeling Variables</w:t>
            </w:r>
          </w:p>
        </w:tc>
        <w:tc>
          <w:tcPr>
            <w:tcW w:w="2430" w:type="dxa"/>
            <w:tcBorders>
              <w:top w:val="nil"/>
              <w:right w:val="nil"/>
            </w:tcBorders>
          </w:tcPr>
          <w:p w14:paraId="193E5C03" w14:textId="77777777" w:rsidR="00937D6C" w:rsidRDefault="00937D6C">
            <w:pPr>
              <w:rPr>
                <w:rFonts w:ascii="Cambria" w:eastAsia="MS Mincho" w:hAnsi="Cambria"/>
              </w:rPr>
            </w:pPr>
          </w:p>
        </w:tc>
        <w:tc>
          <w:tcPr>
            <w:tcW w:w="1800" w:type="dxa"/>
            <w:tcBorders>
              <w:top w:val="nil"/>
            </w:tcBorders>
          </w:tcPr>
          <w:p w14:paraId="085CA9DF" w14:textId="77777777" w:rsidR="00937D6C" w:rsidRDefault="00937D6C">
            <w:pPr>
              <w:rPr>
                <w:rFonts w:ascii="Cambria" w:eastAsia="MS Mincho" w:hAnsi="Cambria"/>
              </w:rPr>
            </w:pPr>
          </w:p>
        </w:tc>
        <w:tc>
          <w:tcPr>
            <w:tcW w:w="2325" w:type="dxa"/>
            <w:tcBorders>
              <w:top w:val="nil"/>
            </w:tcBorders>
          </w:tcPr>
          <w:p w14:paraId="65ED8E20" w14:textId="77777777" w:rsidR="00937D6C" w:rsidRDefault="00937D6C">
            <w:pPr>
              <w:rPr>
                <w:rFonts w:ascii="Cambria" w:eastAsia="MS Mincho" w:hAnsi="Cambria"/>
              </w:rPr>
            </w:pPr>
          </w:p>
        </w:tc>
      </w:tr>
      <w:tr w:rsidR="00937D6C" w14:paraId="28DDB91D" w14:textId="77777777">
        <w:tc>
          <w:tcPr>
            <w:tcW w:w="2070" w:type="dxa"/>
            <w:tcBorders>
              <w:top w:val="nil"/>
            </w:tcBorders>
          </w:tcPr>
          <w:p w14:paraId="6DB5CF7D" w14:textId="77777777" w:rsidR="00937D6C" w:rsidRDefault="00937D6C">
            <w:pPr>
              <w:rPr>
                <w:rFonts w:ascii="Cambria" w:eastAsia="MS Mincho" w:hAnsi="Cambria"/>
              </w:rPr>
            </w:pPr>
          </w:p>
        </w:tc>
        <w:tc>
          <w:tcPr>
            <w:tcW w:w="2430" w:type="dxa"/>
            <w:tcBorders>
              <w:top w:val="nil"/>
              <w:right w:val="nil"/>
            </w:tcBorders>
          </w:tcPr>
          <w:p w14:paraId="72E5F1D5" w14:textId="77777777" w:rsidR="00937D6C" w:rsidRDefault="0089657C">
            <w:pPr>
              <w:rPr>
                <w:rFonts w:ascii="Cambria" w:eastAsia="MS Mincho" w:hAnsi="Cambria"/>
              </w:rPr>
            </w:pPr>
            <w:r>
              <w:rPr>
                <w:rFonts w:eastAsia="MS Mincho"/>
              </w:rPr>
              <w:t>Total Population</w:t>
            </w:r>
          </w:p>
        </w:tc>
        <w:tc>
          <w:tcPr>
            <w:tcW w:w="1800" w:type="dxa"/>
            <w:tcBorders>
              <w:top w:val="nil"/>
            </w:tcBorders>
          </w:tcPr>
          <w:p w14:paraId="7A7B694B" w14:textId="77777777" w:rsidR="00937D6C" w:rsidRDefault="0089657C">
            <w:pPr>
              <w:rPr>
                <w:rFonts w:ascii="Cambria" w:eastAsia="MS Mincho" w:hAnsi="Cambria"/>
              </w:rPr>
            </w:pPr>
            <w:r>
              <w:rPr>
                <w:rFonts w:eastAsia="MS Mincho"/>
              </w:rPr>
              <w:t>14,426 (8,446, 26,577)</w:t>
            </w:r>
          </w:p>
        </w:tc>
        <w:tc>
          <w:tcPr>
            <w:tcW w:w="2325" w:type="dxa"/>
            <w:tcBorders>
              <w:top w:val="nil"/>
            </w:tcBorders>
          </w:tcPr>
          <w:p w14:paraId="6B835841" w14:textId="77777777" w:rsidR="00937D6C" w:rsidRDefault="0089657C">
            <w:pPr>
              <w:rPr>
                <w:rFonts w:ascii="Cambria" w:eastAsia="MS Mincho" w:hAnsi="Cambria"/>
              </w:rPr>
            </w:pPr>
            <w:r>
              <w:rPr>
                <w:rFonts w:eastAsia="MS Mincho"/>
              </w:rPr>
              <w:t>23,810 (13,811, 47,181)</w:t>
            </w:r>
            <w:r>
              <w:rPr>
                <w:rFonts w:eastAsia="MS Mincho"/>
              </w:rPr>
              <w:br/>
            </w:r>
          </w:p>
        </w:tc>
      </w:tr>
      <w:tr w:rsidR="00937D6C" w14:paraId="21651ABF" w14:textId="77777777">
        <w:tc>
          <w:tcPr>
            <w:tcW w:w="2070" w:type="dxa"/>
            <w:tcBorders>
              <w:top w:val="nil"/>
            </w:tcBorders>
          </w:tcPr>
          <w:p w14:paraId="5D135EFB" w14:textId="77777777" w:rsidR="00937D6C" w:rsidRDefault="00937D6C">
            <w:pPr>
              <w:rPr>
                <w:rFonts w:ascii="Cambria" w:eastAsia="MS Mincho" w:hAnsi="Cambria"/>
              </w:rPr>
            </w:pPr>
          </w:p>
        </w:tc>
        <w:tc>
          <w:tcPr>
            <w:tcW w:w="2430" w:type="dxa"/>
            <w:tcBorders>
              <w:top w:val="nil"/>
              <w:right w:val="nil"/>
            </w:tcBorders>
          </w:tcPr>
          <w:p w14:paraId="4B2FAE08" w14:textId="77777777" w:rsidR="00937D6C" w:rsidRDefault="0089657C">
            <w:pPr>
              <w:rPr>
                <w:rFonts w:ascii="Cambria" w:eastAsia="MS Mincho" w:hAnsi="Cambria"/>
              </w:rPr>
            </w:pPr>
            <w:r>
              <w:rPr>
                <w:rFonts w:eastAsia="MS Mincho"/>
              </w:rPr>
              <w:t>Total People Living Below Poverty</w:t>
            </w:r>
          </w:p>
        </w:tc>
        <w:tc>
          <w:tcPr>
            <w:tcW w:w="1800" w:type="dxa"/>
            <w:tcBorders>
              <w:top w:val="nil"/>
            </w:tcBorders>
          </w:tcPr>
          <w:p w14:paraId="7F34437E" w14:textId="77777777" w:rsidR="00937D6C" w:rsidRDefault="0089657C">
            <w:pPr>
              <w:rPr>
                <w:rFonts w:ascii="Cambria" w:eastAsia="MS Mincho" w:hAnsi="Cambria"/>
              </w:rPr>
            </w:pPr>
            <w:r>
              <w:rPr>
                <w:rFonts w:eastAsia="MS Mincho"/>
              </w:rPr>
              <w:t>1,252 (578, 2,692)</w:t>
            </w:r>
          </w:p>
        </w:tc>
        <w:tc>
          <w:tcPr>
            <w:tcW w:w="2325" w:type="dxa"/>
            <w:tcBorders>
              <w:top w:val="nil"/>
            </w:tcBorders>
          </w:tcPr>
          <w:p w14:paraId="130E29C5" w14:textId="77777777" w:rsidR="00937D6C" w:rsidRDefault="0089657C">
            <w:pPr>
              <w:rPr>
                <w:rFonts w:ascii="Cambria" w:eastAsia="MS Mincho" w:hAnsi="Cambria"/>
              </w:rPr>
            </w:pPr>
            <w:r>
              <w:rPr>
                <w:rFonts w:eastAsia="MS Mincho"/>
              </w:rPr>
              <w:t>4,354 (1,873, 8,421)</w:t>
            </w:r>
          </w:p>
        </w:tc>
      </w:tr>
      <w:tr w:rsidR="00937D6C" w14:paraId="4EEF594E" w14:textId="77777777">
        <w:tc>
          <w:tcPr>
            <w:tcW w:w="2070" w:type="dxa"/>
            <w:tcBorders>
              <w:top w:val="nil"/>
            </w:tcBorders>
          </w:tcPr>
          <w:p w14:paraId="3EBFE35C" w14:textId="77777777" w:rsidR="00937D6C" w:rsidRDefault="00937D6C">
            <w:pPr>
              <w:rPr>
                <w:rFonts w:ascii="Cambria" w:eastAsia="MS Mincho" w:hAnsi="Cambria"/>
              </w:rPr>
            </w:pPr>
          </w:p>
        </w:tc>
        <w:tc>
          <w:tcPr>
            <w:tcW w:w="2430" w:type="dxa"/>
            <w:tcBorders>
              <w:top w:val="nil"/>
              <w:right w:val="nil"/>
            </w:tcBorders>
          </w:tcPr>
          <w:p w14:paraId="62820F52" w14:textId="77777777" w:rsidR="00937D6C" w:rsidRDefault="0089657C">
            <w:pPr>
              <w:rPr>
                <w:rFonts w:ascii="Cambria" w:eastAsia="MS Mincho" w:hAnsi="Cambria"/>
              </w:rPr>
            </w:pPr>
            <w:r>
              <w:rPr>
                <w:rFonts w:eastAsia="MS Mincho"/>
              </w:rPr>
              <w:t xml:space="preserve">Total </w:t>
            </w:r>
            <w:r>
              <w:rPr>
                <w:rFonts w:eastAsia="MS Mincho"/>
              </w:rPr>
              <w:t>Crowded Households</w:t>
            </w:r>
          </w:p>
        </w:tc>
        <w:tc>
          <w:tcPr>
            <w:tcW w:w="1800" w:type="dxa"/>
            <w:tcBorders>
              <w:top w:val="nil"/>
            </w:tcBorders>
          </w:tcPr>
          <w:p w14:paraId="3292A0E5" w14:textId="77777777" w:rsidR="00937D6C" w:rsidRDefault="0089657C">
            <w:pPr>
              <w:rPr>
                <w:rFonts w:ascii="Cambria" w:eastAsia="MS Mincho" w:hAnsi="Cambria"/>
              </w:rPr>
            </w:pPr>
            <w:r>
              <w:rPr>
                <w:rFonts w:eastAsia="MS Mincho"/>
              </w:rPr>
              <w:t>116 (38, 330)</w:t>
            </w:r>
          </w:p>
        </w:tc>
        <w:tc>
          <w:tcPr>
            <w:tcW w:w="2325" w:type="dxa"/>
            <w:tcBorders>
              <w:top w:val="nil"/>
            </w:tcBorders>
          </w:tcPr>
          <w:p w14:paraId="3E333E71" w14:textId="77777777" w:rsidR="00937D6C" w:rsidRDefault="0089657C">
            <w:pPr>
              <w:rPr>
                <w:rFonts w:ascii="Cambria" w:eastAsia="MS Mincho" w:hAnsi="Cambria"/>
              </w:rPr>
            </w:pPr>
            <w:r>
              <w:rPr>
                <w:rFonts w:eastAsia="MS Mincho"/>
              </w:rPr>
              <w:t>284 (116, 639)</w:t>
            </w:r>
          </w:p>
        </w:tc>
      </w:tr>
    </w:tbl>
    <w:p w14:paraId="4F41E086" w14:textId="77777777" w:rsidR="00937D6C" w:rsidRDefault="0089657C">
      <w:pPr>
        <w:rPr>
          <w:vertAlign w:val="superscript"/>
        </w:rPr>
      </w:pPr>
      <w:r>
        <w:rPr>
          <w:vertAlign w:val="superscript"/>
        </w:rPr>
        <w:lastRenderedPageBreak/>
        <w:t>a</w:t>
      </w:r>
      <w:r>
        <w:t>Median (IQR)</w:t>
      </w:r>
    </w:p>
    <w:p w14:paraId="2D4F50B1" w14:textId="77777777" w:rsidR="00937D6C" w:rsidRDefault="0089657C">
      <w:pPr>
        <w:pStyle w:val="Heading3"/>
        <w:spacing w:line="360" w:lineRule="auto"/>
        <w:rPr>
          <w:rFonts w:ascii="Calibri" w:hAnsi="Calibri"/>
        </w:rPr>
      </w:pPr>
      <w:r>
        <w:rPr>
          <w:rFonts w:ascii="Calibri" w:hAnsi="Calibri"/>
        </w:rPr>
        <w:t>Modeling SUID Case Counts</w:t>
      </w:r>
    </w:p>
    <w:p w14:paraId="56D7723D" w14:textId="77777777" w:rsidR="00937D6C" w:rsidRDefault="0089657C">
      <w:pPr>
        <w:pStyle w:val="FirstParagraph"/>
        <w:spacing w:line="360" w:lineRule="auto"/>
      </w:pPr>
      <w:r>
        <w:rPr>
          <w:rFonts w:ascii="Cambria" w:hAnsi="Cambria"/>
        </w:rPr>
        <w:t xml:space="preserve">We fit a negative binomial regression model to predict SUID case counts for each community of Cook County based on total </w:t>
      </w:r>
      <w:commentRangeStart w:id="49"/>
      <w:r>
        <w:rPr>
          <w:rFonts w:ascii="Cambria" w:hAnsi="Cambria"/>
        </w:rPr>
        <w:t>population</w:t>
      </w:r>
      <w:commentRangeEnd w:id="49"/>
      <w:r w:rsidR="00AB7BEC">
        <w:rPr>
          <w:rStyle w:val="CommentReference"/>
        </w:rPr>
        <w:commentReference w:id="49"/>
      </w:r>
      <w:r>
        <w:rPr>
          <w:rFonts w:ascii="Cambria" w:hAnsi="Cambria"/>
        </w:rPr>
        <w:t>, total people living below the pove</w:t>
      </w:r>
      <w:r>
        <w:rPr>
          <w:rFonts w:ascii="Cambria" w:hAnsi="Cambria"/>
        </w:rPr>
        <w:t xml:space="preserve">rty line, and total households with more occupants than rooms (“crowded” households; </w:t>
      </w:r>
      <w:r>
        <w:rPr>
          <w:rStyle w:val="Hyperlink"/>
          <w:rFonts w:ascii="Cambria" w:hAnsi="Cambria"/>
          <w:color w:val="auto"/>
          <w:u w:val="none"/>
        </w:rPr>
        <w:t>Table 3</w:t>
      </w:r>
      <w:r>
        <w:rPr>
          <w:rFonts w:ascii="Cambria" w:hAnsi="Cambria"/>
        </w:rPr>
        <w:t>)</w:t>
      </w:r>
      <w:r>
        <w:rPr>
          <w:rFonts w:ascii="Cambria" w:hAnsi="Cambria"/>
        </w:rPr>
        <w:t xml:space="preserve">. The model was retrospectively trained on SUID case counts for 2015-2019 with predictor variables from the 2014 SVI/ACS. </w:t>
      </w:r>
      <w:r>
        <w:rPr>
          <w:rStyle w:val="Hyperlink"/>
          <w:rFonts w:ascii="Cambria" w:hAnsi="Cambria"/>
          <w:color w:val="auto"/>
          <w:u w:val="none"/>
        </w:rPr>
        <w:t>Figure 7</w:t>
      </w:r>
      <w:r>
        <w:rPr>
          <w:rFonts w:ascii="Cambria" w:hAnsi="Cambria"/>
        </w:rPr>
        <w:t xml:space="preserve"> depicts goodness of fit for the </w:t>
      </w:r>
      <w:r>
        <w:rPr>
          <w:rFonts w:ascii="Cambria" w:hAnsi="Cambria"/>
        </w:rPr>
        <w:t>model on the training data, showing that it captured mid-range counts well, but under-predicted the number of communities with zero cases, over-predicted those with one case, and under-predicted those with counts over 6. See Supplement 1 for further detail</w:t>
      </w:r>
      <w:r>
        <w:rPr>
          <w:rFonts w:ascii="Cambria" w:hAnsi="Cambria"/>
        </w:rPr>
        <w:t>s on model selection and evaluation of performance.</w:t>
      </w:r>
    </w:p>
    <w:p w14:paraId="22466322" w14:textId="77777777" w:rsidR="00937D6C" w:rsidRDefault="0089657C">
      <w:pPr>
        <w:pStyle w:val="BodyText"/>
        <w:spacing w:line="360" w:lineRule="auto"/>
        <w:rPr>
          <w:rFonts w:ascii="Cambria" w:hAnsi="Cambria"/>
        </w:rPr>
      </w:pPr>
      <w:r>
        <w:rPr>
          <w:rFonts w:ascii="Cambria" w:hAnsi="Cambria"/>
        </w:rPr>
        <w:t>The median difference between predicted and observed case counts in the training data was 0.24 (IQR -0.57, 0.60). All five communities with the highest observed case counts (Austin, Englewood, West Englew</w:t>
      </w:r>
      <w:r>
        <w:rPr>
          <w:rFonts w:ascii="Cambria" w:hAnsi="Cambria"/>
        </w:rPr>
        <w:t>ood, West Pullman, and Humboldt Park) were also among the communities with the most significant individual under-predictions (ranging from 4.05 to 7.61 less than that observed). On the other end of the spectrum, the five communities with the most significa</w:t>
      </w:r>
      <w:r>
        <w:rPr>
          <w:rFonts w:ascii="Cambria" w:hAnsi="Cambria"/>
        </w:rPr>
        <w:t>nt individual over-predictions were Douglas, Grand Boulevard, Kenwood, Rogers Park, and Chicago Lawn (ranging from 2.94 to 4.77 more than that observed; Data Available in Supplement 2).</w:t>
      </w:r>
    </w:p>
    <w:p w14:paraId="0155C215" w14:textId="77777777" w:rsidR="00937D6C" w:rsidRDefault="0089657C">
      <w:pPr>
        <w:pStyle w:val="BodyText"/>
        <w:spacing w:line="360" w:lineRule="auto"/>
        <w:rPr>
          <w:rFonts w:ascii="Cambria" w:hAnsi="Cambria"/>
        </w:rPr>
      </w:pPr>
      <w:r>
        <w:rPr>
          <w:rFonts w:ascii="Cambria" w:hAnsi="Cambria"/>
        </w:rPr>
        <w:t>Table 3. Exponentiated Parameters for the Negative Binomial Regression</w:t>
      </w:r>
      <w:r>
        <w:rPr>
          <w:rFonts w:ascii="Cambria" w:hAnsi="Cambria"/>
        </w:rPr>
        <w:t xml:space="preserve"> Model Predicting SUID Case Counts in Communities of Cook County, </w:t>
      </w:r>
      <w:commentRangeStart w:id="50"/>
      <w:r>
        <w:rPr>
          <w:rFonts w:ascii="Cambria" w:hAnsi="Cambria"/>
        </w:rPr>
        <w:t>IL</w:t>
      </w:r>
      <w:commentRangeEnd w:id="50"/>
      <w:r w:rsidR="00F53702">
        <w:rPr>
          <w:rStyle w:val="CommentReference"/>
        </w:rPr>
        <w:commentReference w:id="50"/>
      </w:r>
      <w:r>
        <w:rPr>
          <w:rFonts w:ascii="Cambria" w:hAnsi="Cambria"/>
        </w:rPr>
        <w:t>.</w:t>
      </w:r>
    </w:p>
    <w:tbl>
      <w:tblPr>
        <w:tblStyle w:val="TableGrid"/>
        <w:tblW w:w="8625" w:type="dxa"/>
        <w:tblLayout w:type="fixed"/>
        <w:tblLook w:val="04A0" w:firstRow="1" w:lastRow="0" w:firstColumn="1" w:lastColumn="0" w:noHBand="0" w:noVBand="1"/>
      </w:tblPr>
      <w:tblGrid>
        <w:gridCol w:w="3060"/>
        <w:gridCol w:w="990"/>
        <w:gridCol w:w="1080"/>
        <w:gridCol w:w="1440"/>
        <w:gridCol w:w="1080"/>
        <w:gridCol w:w="975"/>
      </w:tblGrid>
      <w:tr w:rsidR="00937D6C" w14:paraId="529C8B05" w14:textId="77777777">
        <w:tc>
          <w:tcPr>
            <w:tcW w:w="3060" w:type="dxa"/>
          </w:tcPr>
          <w:p w14:paraId="520351FB" w14:textId="77777777" w:rsidR="00937D6C" w:rsidRDefault="0089657C">
            <w:pPr>
              <w:rPr>
                <w:rFonts w:ascii="Cambria" w:eastAsia="MS Mincho" w:hAnsi="Cambria"/>
              </w:rPr>
            </w:pPr>
            <w:r>
              <w:rPr>
                <w:rFonts w:ascii="Cambria" w:eastAsia="MS Mincho" w:hAnsi="Cambria"/>
              </w:rPr>
              <w:t>Parameter</w:t>
            </w:r>
          </w:p>
        </w:tc>
        <w:tc>
          <w:tcPr>
            <w:tcW w:w="990" w:type="dxa"/>
          </w:tcPr>
          <w:p w14:paraId="646CE66B" w14:textId="77777777" w:rsidR="00937D6C" w:rsidRDefault="0089657C">
            <w:pPr>
              <w:rPr>
                <w:rFonts w:ascii="Cambria" w:eastAsia="MS Mincho" w:hAnsi="Cambria"/>
              </w:rPr>
            </w:pPr>
            <w:r>
              <w:rPr>
                <w:rFonts w:ascii="Cambria" w:eastAsia="MS Mincho" w:hAnsi="Cambria"/>
              </w:rPr>
              <w:t>IRR</w:t>
            </w:r>
            <w:r>
              <w:rPr>
                <w:rFonts w:ascii="Cambria" w:eastAsia="MS Mincho" w:hAnsi="Cambria"/>
                <w:vertAlign w:val="superscript"/>
              </w:rPr>
              <w:t>a</w:t>
            </w:r>
          </w:p>
        </w:tc>
        <w:tc>
          <w:tcPr>
            <w:tcW w:w="1080" w:type="dxa"/>
            <w:tcBorders>
              <w:right w:val="nil"/>
            </w:tcBorders>
          </w:tcPr>
          <w:p w14:paraId="40D0932D" w14:textId="77777777" w:rsidR="00937D6C" w:rsidRDefault="0089657C">
            <w:pPr>
              <w:rPr>
                <w:rFonts w:ascii="Cambria" w:eastAsia="MS Mincho" w:hAnsi="Cambria"/>
              </w:rPr>
            </w:pPr>
            <w:r>
              <w:rPr>
                <w:rFonts w:ascii="Cambria" w:eastAsia="MS Mincho" w:hAnsi="Cambria"/>
              </w:rPr>
              <w:t>SE</w:t>
            </w:r>
          </w:p>
        </w:tc>
        <w:tc>
          <w:tcPr>
            <w:tcW w:w="1440" w:type="dxa"/>
            <w:tcBorders>
              <w:right w:val="nil"/>
            </w:tcBorders>
          </w:tcPr>
          <w:p w14:paraId="1CAB0C4D" w14:textId="77777777" w:rsidR="00937D6C" w:rsidRDefault="0089657C">
            <w:pPr>
              <w:rPr>
                <w:rFonts w:ascii="Cambria" w:eastAsia="MS Mincho" w:hAnsi="Cambria"/>
              </w:rPr>
            </w:pPr>
            <w:r>
              <w:rPr>
                <w:rFonts w:ascii="Cambria" w:eastAsia="MS Mincho" w:hAnsi="Cambria"/>
              </w:rPr>
              <w:t>95% CI</w:t>
            </w:r>
          </w:p>
        </w:tc>
        <w:tc>
          <w:tcPr>
            <w:tcW w:w="1080" w:type="dxa"/>
            <w:tcBorders>
              <w:right w:val="nil"/>
            </w:tcBorders>
          </w:tcPr>
          <w:p w14:paraId="6903AF7A" w14:textId="77777777" w:rsidR="00937D6C" w:rsidRDefault="0089657C">
            <w:pPr>
              <w:rPr>
                <w:rFonts w:ascii="Cambria" w:eastAsia="MS Mincho" w:hAnsi="Cambria"/>
              </w:rPr>
            </w:pPr>
            <w:r>
              <w:rPr>
                <w:rFonts w:ascii="Cambria" w:eastAsia="MS Mincho" w:hAnsi="Cambria"/>
              </w:rPr>
              <w:t>z-score</w:t>
            </w:r>
          </w:p>
        </w:tc>
        <w:tc>
          <w:tcPr>
            <w:tcW w:w="975" w:type="dxa"/>
          </w:tcPr>
          <w:p w14:paraId="4D6FBC6D" w14:textId="77777777" w:rsidR="00937D6C" w:rsidRDefault="0089657C">
            <w:pPr>
              <w:rPr>
                <w:rFonts w:ascii="Cambria" w:eastAsia="MS Mincho" w:hAnsi="Cambria"/>
              </w:rPr>
            </w:pPr>
            <w:r>
              <w:rPr>
                <w:rFonts w:ascii="Cambria" w:eastAsia="MS Mincho" w:hAnsi="Cambria"/>
              </w:rPr>
              <w:t>p-value</w:t>
            </w:r>
          </w:p>
        </w:tc>
      </w:tr>
      <w:tr w:rsidR="00937D6C" w14:paraId="0F9A5DAD" w14:textId="77777777">
        <w:tc>
          <w:tcPr>
            <w:tcW w:w="3060" w:type="dxa"/>
          </w:tcPr>
          <w:p w14:paraId="5A8E2E75" w14:textId="77777777" w:rsidR="00937D6C" w:rsidRDefault="00937D6C">
            <w:pPr>
              <w:rPr>
                <w:rFonts w:ascii="Cambria" w:eastAsia="MS Mincho" w:hAnsi="Cambria"/>
              </w:rPr>
            </w:pPr>
          </w:p>
        </w:tc>
        <w:tc>
          <w:tcPr>
            <w:tcW w:w="990" w:type="dxa"/>
          </w:tcPr>
          <w:p w14:paraId="1B993112" w14:textId="77777777" w:rsidR="00937D6C" w:rsidRDefault="00937D6C">
            <w:pPr>
              <w:rPr>
                <w:rFonts w:ascii="Cambria" w:eastAsia="MS Mincho" w:hAnsi="Cambria"/>
              </w:rPr>
            </w:pPr>
          </w:p>
        </w:tc>
        <w:tc>
          <w:tcPr>
            <w:tcW w:w="1080" w:type="dxa"/>
            <w:tcBorders>
              <w:right w:val="nil"/>
            </w:tcBorders>
          </w:tcPr>
          <w:p w14:paraId="5EFC4EF6" w14:textId="77777777" w:rsidR="00937D6C" w:rsidRDefault="00937D6C">
            <w:pPr>
              <w:rPr>
                <w:rFonts w:ascii="Cambria" w:eastAsia="MS Mincho" w:hAnsi="Cambria"/>
              </w:rPr>
            </w:pPr>
          </w:p>
        </w:tc>
        <w:tc>
          <w:tcPr>
            <w:tcW w:w="1440" w:type="dxa"/>
            <w:tcBorders>
              <w:right w:val="nil"/>
            </w:tcBorders>
          </w:tcPr>
          <w:p w14:paraId="106E21E4" w14:textId="77777777" w:rsidR="00937D6C" w:rsidRDefault="00937D6C">
            <w:pPr>
              <w:rPr>
                <w:rFonts w:ascii="Cambria" w:eastAsia="MS Mincho" w:hAnsi="Cambria"/>
              </w:rPr>
            </w:pPr>
          </w:p>
        </w:tc>
        <w:tc>
          <w:tcPr>
            <w:tcW w:w="1080" w:type="dxa"/>
            <w:tcBorders>
              <w:right w:val="nil"/>
            </w:tcBorders>
          </w:tcPr>
          <w:p w14:paraId="6C16D83B" w14:textId="77777777" w:rsidR="00937D6C" w:rsidRDefault="00937D6C">
            <w:pPr>
              <w:rPr>
                <w:rFonts w:ascii="Cambria" w:eastAsia="MS Mincho" w:hAnsi="Cambria"/>
              </w:rPr>
            </w:pPr>
          </w:p>
        </w:tc>
        <w:tc>
          <w:tcPr>
            <w:tcW w:w="975" w:type="dxa"/>
          </w:tcPr>
          <w:p w14:paraId="4372364F" w14:textId="77777777" w:rsidR="00937D6C" w:rsidRDefault="00937D6C">
            <w:pPr>
              <w:rPr>
                <w:rFonts w:ascii="Cambria" w:eastAsia="MS Mincho" w:hAnsi="Cambria"/>
              </w:rPr>
            </w:pPr>
          </w:p>
        </w:tc>
      </w:tr>
      <w:tr w:rsidR="00937D6C" w14:paraId="477A1115" w14:textId="77777777">
        <w:tc>
          <w:tcPr>
            <w:tcW w:w="3060" w:type="dxa"/>
          </w:tcPr>
          <w:p w14:paraId="30087BAF" w14:textId="77777777" w:rsidR="00937D6C" w:rsidRDefault="0089657C">
            <w:pPr>
              <w:rPr>
                <w:rFonts w:ascii="Cambria" w:eastAsia="MS Mincho" w:hAnsi="Cambria"/>
              </w:rPr>
            </w:pPr>
            <w:r>
              <w:rPr>
                <w:rFonts w:ascii="Cambria" w:eastAsia="MS Mincho" w:hAnsi="Cambria"/>
              </w:rPr>
              <w:t>Intercept</w:t>
            </w:r>
          </w:p>
        </w:tc>
        <w:tc>
          <w:tcPr>
            <w:tcW w:w="990" w:type="dxa"/>
          </w:tcPr>
          <w:p w14:paraId="507DA723" w14:textId="77777777" w:rsidR="00937D6C" w:rsidRDefault="0089657C">
            <w:pPr>
              <w:rPr>
                <w:rFonts w:ascii="Cambria" w:eastAsia="MS Mincho" w:hAnsi="Cambria"/>
                <w:color w:val="333333"/>
              </w:rPr>
            </w:pPr>
            <w:r>
              <w:rPr>
                <w:rFonts w:ascii="Cambria" w:eastAsia="MS Mincho" w:hAnsi="Cambria"/>
                <w:color w:val="333333"/>
              </w:rPr>
              <w:t>0.00134</w:t>
            </w:r>
          </w:p>
        </w:tc>
        <w:tc>
          <w:tcPr>
            <w:tcW w:w="1080" w:type="dxa"/>
            <w:tcBorders>
              <w:right w:val="nil"/>
            </w:tcBorders>
          </w:tcPr>
          <w:p w14:paraId="7F81DD40" w14:textId="77777777" w:rsidR="00937D6C" w:rsidRDefault="0089657C">
            <w:pPr>
              <w:rPr>
                <w:rFonts w:ascii="Cambria" w:eastAsia="MS Mincho" w:hAnsi="Cambria"/>
              </w:rPr>
            </w:pPr>
            <w:r>
              <w:rPr>
                <w:rFonts w:ascii="Cambria" w:eastAsia="MS Mincho" w:hAnsi="Cambria"/>
              </w:rPr>
              <w:t>0.00165</w:t>
            </w:r>
          </w:p>
        </w:tc>
        <w:tc>
          <w:tcPr>
            <w:tcW w:w="1440" w:type="dxa"/>
            <w:tcBorders>
              <w:right w:val="nil"/>
            </w:tcBorders>
          </w:tcPr>
          <w:p w14:paraId="3411E3E6" w14:textId="77777777" w:rsidR="00937D6C" w:rsidRDefault="0089657C">
            <w:pPr>
              <w:rPr>
                <w:rFonts w:ascii="Cambria" w:eastAsia="MS Mincho" w:hAnsi="Cambria"/>
              </w:rPr>
            </w:pPr>
            <w:r>
              <w:rPr>
                <w:rFonts w:ascii="Cambria" w:eastAsia="MS Mincho" w:hAnsi="Cambria"/>
              </w:rPr>
              <w:t>(1.12e-04, 0.01)</w:t>
            </w:r>
          </w:p>
        </w:tc>
        <w:tc>
          <w:tcPr>
            <w:tcW w:w="1080" w:type="dxa"/>
            <w:tcBorders>
              <w:right w:val="nil"/>
            </w:tcBorders>
          </w:tcPr>
          <w:p w14:paraId="2D60CDF1" w14:textId="77777777" w:rsidR="00937D6C" w:rsidRDefault="0089657C">
            <w:pPr>
              <w:rPr>
                <w:rFonts w:ascii="Cambria" w:eastAsia="MS Mincho" w:hAnsi="Cambria"/>
              </w:rPr>
            </w:pPr>
            <w:r>
              <w:rPr>
                <w:rFonts w:ascii="Cambria" w:eastAsia="MS Mincho" w:hAnsi="Cambria"/>
              </w:rPr>
              <w:t>-4.30</w:t>
            </w:r>
          </w:p>
        </w:tc>
        <w:tc>
          <w:tcPr>
            <w:tcW w:w="975" w:type="dxa"/>
          </w:tcPr>
          <w:p w14:paraId="75C952CA" w14:textId="77777777" w:rsidR="00937D6C" w:rsidRDefault="0089657C">
            <w:pPr>
              <w:rPr>
                <w:rFonts w:ascii="Cambria" w:eastAsia="MS Mincho" w:hAnsi="Cambria"/>
                <w:color w:val="333333"/>
              </w:rPr>
            </w:pPr>
            <w:r>
              <w:rPr>
                <w:rFonts w:ascii="Cambria" w:eastAsia="MS Mincho" w:hAnsi="Cambria"/>
                <w:color w:val="333333"/>
              </w:rPr>
              <w:t>&lt; .001</w:t>
            </w:r>
          </w:p>
        </w:tc>
      </w:tr>
      <w:tr w:rsidR="00937D6C" w14:paraId="0B13E134" w14:textId="77777777">
        <w:tc>
          <w:tcPr>
            <w:tcW w:w="3060" w:type="dxa"/>
            <w:tcBorders>
              <w:top w:val="nil"/>
            </w:tcBorders>
          </w:tcPr>
          <w:p w14:paraId="30EE3CA7" w14:textId="77777777" w:rsidR="00937D6C" w:rsidRDefault="0089657C">
            <w:pPr>
              <w:rPr>
                <w:rFonts w:ascii="Cambria" w:eastAsia="MS Mincho" w:hAnsi="Cambria"/>
              </w:rPr>
            </w:pPr>
            <w:proofErr w:type="gramStart"/>
            <w:r>
              <w:rPr>
                <w:rFonts w:ascii="Cambria" w:eastAsia="MS Mincho" w:hAnsi="Cambria"/>
              </w:rPr>
              <w:t>log(</w:t>
            </w:r>
            <w:proofErr w:type="gramEnd"/>
            <w:r>
              <w:rPr>
                <w:rFonts w:ascii="Cambria" w:eastAsia="MS Mincho" w:hAnsi="Cambria"/>
              </w:rPr>
              <w:t>Total Crowded Households)</w:t>
            </w:r>
          </w:p>
        </w:tc>
        <w:tc>
          <w:tcPr>
            <w:tcW w:w="990" w:type="dxa"/>
            <w:tcBorders>
              <w:top w:val="nil"/>
            </w:tcBorders>
          </w:tcPr>
          <w:p w14:paraId="3E99AD55" w14:textId="77777777" w:rsidR="00937D6C" w:rsidRDefault="0089657C">
            <w:pPr>
              <w:rPr>
                <w:rFonts w:ascii="Cambria" w:eastAsia="MS Mincho" w:hAnsi="Cambria"/>
                <w:color w:val="333333"/>
              </w:rPr>
            </w:pPr>
            <w:r>
              <w:rPr>
                <w:rFonts w:ascii="Cambria" w:eastAsia="MS Mincho" w:hAnsi="Cambria"/>
                <w:color w:val="333333"/>
              </w:rPr>
              <w:t>0.68792</w:t>
            </w:r>
          </w:p>
        </w:tc>
        <w:tc>
          <w:tcPr>
            <w:tcW w:w="1080" w:type="dxa"/>
            <w:tcBorders>
              <w:top w:val="nil"/>
              <w:right w:val="nil"/>
            </w:tcBorders>
          </w:tcPr>
          <w:p w14:paraId="289B677A" w14:textId="77777777" w:rsidR="00937D6C" w:rsidRDefault="0089657C">
            <w:pPr>
              <w:rPr>
                <w:rFonts w:ascii="Cambria" w:eastAsia="MS Mincho" w:hAnsi="Cambria"/>
                <w:color w:val="333333"/>
              </w:rPr>
            </w:pPr>
            <w:r>
              <w:rPr>
                <w:rFonts w:ascii="Cambria" w:eastAsia="MS Mincho" w:hAnsi="Cambria"/>
                <w:color w:val="333333"/>
              </w:rPr>
              <w:t>0.07917</w:t>
            </w:r>
          </w:p>
        </w:tc>
        <w:tc>
          <w:tcPr>
            <w:tcW w:w="1440" w:type="dxa"/>
            <w:tcBorders>
              <w:top w:val="nil"/>
              <w:right w:val="nil"/>
            </w:tcBorders>
          </w:tcPr>
          <w:p w14:paraId="6CDD85BD" w14:textId="77777777" w:rsidR="00937D6C" w:rsidRDefault="0089657C">
            <w:pPr>
              <w:rPr>
                <w:rFonts w:ascii="Cambria" w:eastAsia="MS Mincho" w:hAnsi="Cambria"/>
              </w:rPr>
            </w:pPr>
            <w:r>
              <w:rPr>
                <w:rFonts w:ascii="Cambria" w:eastAsia="MS Mincho" w:hAnsi="Cambria"/>
              </w:rPr>
              <w:t>(0.55, 0.87)</w:t>
            </w:r>
          </w:p>
        </w:tc>
        <w:tc>
          <w:tcPr>
            <w:tcW w:w="1080" w:type="dxa"/>
            <w:tcBorders>
              <w:top w:val="nil"/>
              <w:right w:val="nil"/>
            </w:tcBorders>
          </w:tcPr>
          <w:p w14:paraId="09609C60" w14:textId="77777777" w:rsidR="00937D6C" w:rsidRDefault="0089657C">
            <w:pPr>
              <w:rPr>
                <w:rFonts w:ascii="Cambria" w:eastAsia="MS Mincho" w:hAnsi="Cambria"/>
              </w:rPr>
            </w:pPr>
            <w:r>
              <w:rPr>
                <w:rFonts w:ascii="Cambria" w:eastAsia="MS Mincho" w:hAnsi="Cambria"/>
              </w:rPr>
              <w:t>-2.59</w:t>
            </w:r>
          </w:p>
        </w:tc>
        <w:tc>
          <w:tcPr>
            <w:tcW w:w="975" w:type="dxa"/>
            <w:tcBorders>
              <w:top w:val="nil"/>
            </w:tcBorders>
          </w:tcPr>
          <w:p w14:paraId="5A5BB3F7" w14:textId="77777777" w:rsidR="00937D6C" w:rsidRDefault="0089657C">
            <w:pPr>
              <w:rPr>
                <w:rFonts w:ascii="Cambria" w:eastAsia="MS Mincho" w:hAnsi="Cambria"/>
                <w:color w:val="333333"/>
              </w:rPr>
            </w:pPr>
            <w:r>
              <w:rPr>
                <w:rFonts w:ascii="Cambria" w:eastAsia="MS Mincho" w:hAnsi="Cambria"/>
                <w:color w:val="333333"/>
              </w:rPr>
              <w:t>0.001</w:t>
            </w:r>
          </w:p>
        </w:tc>
      </w:tr>
      <w:tr w:rsidR="00937D6C" w14:paraId="5F5995D7" w14:textId="77777777">
        <w:tc>
          <w:tcPr>
            <w:tcW w:w="3060" w:type="dxa"/>
          </w:tcPr>
          <w:p w14:paraId="14B32C89" w14:textId="77777777" w:rsidR="00937D6C" w:rsidRDefault="0089657C">
            <w:pPr>
              <w:rPr>
                <w:rFonts w:ascii="Cambria" w:eastAsia="MS Mincho" w:hAnsi="Cambria"/>
              </w:rPr>
            </w:pPr>
            <w:proofErr w:type="gramStart"/>
            <w:r>
              <w:rPr>
                <w:rFonts w:ascii="Cambria" w:eastAsia="MS Mincho" w:hAnsi="Cambria"/>
              </w:rPr>
              <w:t>log(</w:t>
            </w:r>
            <w:proofErr w:type="gramEnd"/>
            <w:r>
              <w:rPr>
                <w:rFonts w:ascii="Cambria" w:eastAsia="MS Mincho" w:hAnsi="Cambria"/>
              </w:rPr>
              <w:t>Total People Living Below Poverty)</w:t>
            </w:r>
          </w:p>
        </w:tc>
        <w:tc>
          <w:tcPr>
            <w:tcW w:w="990" w:type="dxa"/>
          </w:tcPr>
          <w:p w14:paraId="38C0306D" w14:textId="77777777" w:rsidR="00937D6C" w:rsidRDefault="0089657C">
            <w:pPr>
              <w:rPr>
                <w:rFonts w:ascii="Cambria" w:eastAsia="MS Mincho" w:hAnsi="Cambria"/>
                <w:color w:val="333333"/>
              </w:rPr>
            </w:pPr>
            <w:r>
              <w:rPr>
                <w:rFonts w:ascii="Cambria" w:eastAsia="MS Mincho" w:hAnsi="Cambria"/>
                <w:color w:val="333333"/>
              </w:rPr>
              <w:t>6.06547</w:t>
            </w:r>
          </w:p>
        </w:tc>
        <w:tc>
          <w:tcPr>
            <w:tcW w:w="1080" w:type="dxa"/>
            <w:tcBorders>
              <w:right w:val="nil"/>
            </w:tcBorders>
          </w:tcPr>
          <w:p w14:paraId="400EA954" w14:textId="77777777" w:rsidR="00937D6C" w:rsidRDefault="0089657C">
            <w:pPr>
              <w:rPr>
                <w:rFonts w:ascii="Cambria" w:eastAsia="MS Mincho" w:hAnsi="Cambria"/>
                <w:color w:val="333333"/>
              </w:rPr>
            </w:pPr>
            <w:r>
              <w:rPr>
                <w:rFonts w:ascii="Cambria" w:eastAsia="MS Mincho" w:hAnsi="Cambria"/>
                <w:color w:val="333333"/>
              </w:rPr>
              <w:t>1.01710</w:t>
            </w:r>
          </w:p>
        </w:tc>
        <w:tc>
          <w:tcPr>
            <w:tcW w:w="1440" w:type="dxa"/>
            <w:tcBorders>
              <w:right w:val="nil"/>
            </w:tcBorders>
          </w:tcPr>
          <w:p w14:paraId="0D82CC4B" w14:textId="77777777" w:rsidR="00937D6C" w:rsidRDefault="0089657C">
            <w:pPr>
              <w:rPr>
                <w:rFonts w:ascii="Cambria" w:eastAsia="MS Mincho" w:hAnsi="Cambria"/>
              </w:rPr>
            </w:pPr>
            <w:r>
              <w:rPr>
                <w:rFonts w:ascii="Cambria" w:eastAsia="MS Mincho" w:hAnsi="Cambria"/>
              </w:rPr>
              <w:t>(4.42, 8.44)</w:t>
            </w:r>
          </w:p>
        </w:tc>
        <w:tc>
          <w:tcPr>
            <w:tcW w:w="1080" w:type="dxa"/>
            <w:tcBorders>
              <w:right w:val="nil"/>
            </w:tcBorders>
          </w:tcPr>
          <w:p w14:paraId="6DE40560" w14:textId="77777777" w:rsidR="00937D6C" w:rsidRDefault="0089657C">
            <w:pPr>
              <w:rPr>
                <w:rFonts w:ascii="Cambria" w:eastAsia="MS Mincho" w:hAnsi="Cambria"/>
                <w:color w:val="333333"/>
              </w:rPr>
            </w:pPr>
            <w:r>
              <w:rPr>
                <w:rFonts w:ascii="Cambria" w:eastAsia="MS Mincho" w:hAnsi="Cambria"/>
                <w:color w:val="333333"/>
              </w:rPr>
              <w:t>8.58</w:t>
            </w:r>
          </w:p>
        </w:tc>
        <w:tc>
          <w:tcPr>
            <w:tcW w:w="975" w:type="dxa"/>
          </w:tcPr>
          <w:p w14:paraId="5FAF338D" w14:textId="77777777" w:rsidR="00937D6C" w:rsidRDefault="0089657C">
            <w:pPr>
              <w:rPr>
                <w:rFonts w:ascii="Cambria" w:eastAsia="MS Mincho" w:hAnsi="Cambria"/>
              </w:rPr>
            </w:pPr>
            <w:r>
              <w:rPr>
                <w:rFonts w:ascii="Cambria" w:eastAsia="MS Mincho" w:hAnsi="Cambria"/>
              </w:rPr>
              <w:t>&lt; .001</w:t>
            </w:r>
          </w:p>
        </w:tc>
      </w:tr>
      <w:tr w:rsidR="00937D6C" w14:paraId="39DB8675" w14:textId="77777777">
        <w:tc>
          <w:tcPr>
            <w:tcW w:w="3060" w:type="dxa"/>
          </w:tcPr>
          <w:p w14:paraId="0AD64F59" w14:textId="77777777" w:rsidR="00937D6C" w:rsidRDefault="0089657C">
            <w:pPr>
              <w:rPr>
                <w:rFonts w:ascii="Cambria" w:eastAsia="MS Mincho" w:hAnsi="Cambria"/>
              </w:rPr>
            </w:pPr>
            <w:proofErr w:type="gramStart"/>
            <w:r>
              <w:rPr>
                <w:rFonts w:ascii="Cambria" w:eastAsia="MS Mincho" w:hAnsi="Cambria"/>
              </w:rPr>
              <w:lastRenderedPageBreak/>
              <w:t>log(</w:t>
            </w:r>
            <w:proofErr w:type="gramEnd"/>
            <w:r>
              <w:rPr>
                <w:rFonts w:ascii="Cambria" w:eastAsia="MS Mincho" w:hAnsi="Cambria"/>
              </w:rPr>
              <w:t>Total Population)</w:t>
            </w:r>
          </w:p>
        </w:tc>
        <w:tc>
          <w:tcPr>
            <w:tcW w:w="990" w:type="dxa"/>
          </w:tcPr>
          <w:p w14:paraId="5AAEAE92" w14:textId="77777777" w:rsidR="00937D6C" w:rsidRDefault="0089657C">
            <w:pPr>
              <w:rPr>
                <w:rFonts w:ascii="Cambria" w:eastAsia="MS Mincho" w:hAnsi="Cambria"/>
                <w:color w:val="333333"/>
              </w:rPr>
            </w:pPr>
            <w:r>
              <w:rPr>
                <w:rFonts w:ascii="Cambria" w:eastAsia="MS Mincho" w:hAnsi="Cambria"/>
                <w:color w:val="333333"/>
              </w:rPr>
              <w:t>0.55181</w:t>
            </w:r>
          </w:p>
        </w:tc>
        <w:tc>
          <w:tcPr>
            <w:tcW w:w="1080" w:type="dxa"/>
            <w:tcBorders>
              <w:right w:val="nil"/>
            </w:tcBorders>
          </w:tcPr>
          <w:p w14:paraId="7A6BFB71" w14:textId="77777777" w:rsidR="00937D6C" w:rsidRDefault="0089657C">
            <w:pPr>
              <w:rPr>
                <w:rFonts w:ascii="Cambria" w:eastAsia="MS Mincho" w:hAnsi="Cambria"/>
                <w:color w:val="333333"/>
              </w:rPr>
            </w:pPr>
            <w:r>
              <w:rPr>
                <w:rFonts w:ascii="Cambria" w:eastAsia="MS Mincho" w:hAnsi="Cambria"/>
                <w:color w:val="333333"/>
              </w:rPr>
              <w:t>0.09339</w:t>
            </w:r>
          </w:p>
        </w:tc>
        <w:tc>
          <w:tcPr>
            <w:tcW w:w="1440" w:type="dxa"/>
            <w:tcBorders>
              <w:right w:val="nil"/>
            </w:tcBorders>
          </w:tcPr>
          <w:p w14:paraId="1B9A072D" w14:textId="77777777" w:rsidR="00937D6C" w:rsidRDefault="0089657C">
            <w:pPr>
              <w:rPr>
                <w:rFonts w:ascii="Cambria" w:eastAsia="MS Mincho" w:hAnsi="Cambria"/>
              </w:rPr>
            </w:pPr>
            <w:r>
              <w:rPr>
                <w:rFonts w:ascii="Cambria" w:eastAsia="MS Mincho" w:hAnsi="Cambria"/>
              </w:rPr>
              <w:t>(0.40, 0.77)</w:t>
            </w:r>
          </w:p>
        </w:tc>
        <w:tc>
          <w:tcPr>
            <w:tcW w:w="1080" w:type="dxa"/>
            <w:tcBorders>
              <w:right w:val="nil"/>
            </w:tcBorders>
          </w:tcPr>
          <w:p w14:paraId="7F121D30" w14:textId="77777777" w:rsidR="00937D6C" w:rsidRDefault="0089657C">
            <w:pPr>
              <w:rPr>
                <w:rFonts w:ascii="Cambria" w:eastAsia="MS Mincho" w:hAnsi="Cambria"/>
              </w:rPr>
            </w:pPr>
            <w:r>
              <w:rPr>
                <w:rFonts w:ascii="Cambria" w:eastAsia="MS Mincho" w:hAnsi="Cambria"/>
              </w:rPr>
              <w:t>-2.80</w:t>
            </w:r>
          </w:p>
        </w:tc>
        <w:tc>
          <w:tcPr>
            <w:tcW w:w="975" w:type="dxa"/>
          </w:tcPr>
          <w:p w14:paraId="74F6C474" w14:textId="77777777" w:rsidR="00937D6C" w:rsidRDefault="0089657C">
            <w:pPr>
              <w:rPr>
                <w:rFonts w:ascii="Cambria" w:eastAsia="MS Mincho" w:hAnsi="Cambria"/>
              </w:rPr>
            </w:pPr>
            <w:r>
              <w:rPr>
                <w:rFonts w:ascii="Cambria" w:eastAsia="MS Mincho" w:hAnsi="Cambria"/>
              </w:rPr>
              <w:t>&lt; .001</w:t>
            </w:r>
          </w:p>
        </w:tc>
      </w:tr>
    </w:tbl>
    <w:p w14:paraId="35C21B22" w14:textId="77777777" w:rsidR="00937D6C" w:rsidRDefault="0089657C">
      <w:pPr>
        <w:rPr>
          <w:vertAlign w:val="superscript"/>
        </w:rPr>
      </w:pPr>
      <w:r>
        <w:rPr>
          <w:vertAlign w:val="superscript"/>
        </w:rPr>
        <w:t>A</w:t>
      </w:r>
      <w:r>
        <w:t xml:space="preserve">IRR = Incidence Rate Ratio, interpreted as the magnitude by which you would multiply the risk with a unit </w:t>
      </w:r>
      <w:r>
        <w:t>increase of 1 for each covariate</w:t>
      </w:r>
    </w:p>
    <w:p w14:paraId="7297BF04" w14:textId="77777777" w:rsidR="00937D6C" w:rsidRDefault="0089657C">
      <w:pPr>
        <w:pStyle w:val="Heading3"/>
        <w:spacing w:line="360" w:lineRule="auto"/>
        <w:rPr>
          <w:rFonts w:ascii="Calibri" w:hAnsi="Calibri"/>
        </w:rPr>
      </w:pPr>
      <w:r>
        <w:rPr>
          <w:rFonts w:ascii="Calibri" w:hAnsi="Calibri"/>
        </w:rPr>
        <w:t>Prospective Model Predictions</w:t>
      </w:r>
    </w:p>
    <w:p w14:paraId="4287EA39" w14:textId="77777777" w:rsidR="00937D6C" w:rsidRDefault="0089657C">
      <w:pPr>
        <w:pStyle w:val="FirstParagraph"/>
        <w:spacing w:line="360" w:lineRule="auto"/>
        <w:rPr>
          <w:rFonts w:ascii="Cambria" w:hAnsi="Cambria"/>
        </w:rPr>
      </w:pPr>
      <w:bookmarkStart w:id="51" w:name="prospective-model-predictions"/>
      <w:bookmarkStart w:id="52" w:name="results"/>
      <w:r>
        <w:rPr>
          <w:rFonts w:ascii="Cambria" w:hAnsi="Cambria"/>
        </w:rPr>
        <w:t>We applied predictor variables from the 2020 SVI/ACS to our trained model to predict case counts for 2021-2025. Based on shifting demographics in the predictor variables, the model predicted th</w:t>
      </w:r>
      <w:r>
        <w:rPr>
          <w:rFonts w:ascii="Cambria" w:hAnsi="Cambria"/>
        </w:rPr>
        <w:t>e five communities with the highest case counts would be Austin (17), Englewood (14), Auburn Gresham (12), Chicago Lawn (12), and South Shore (11 (Data available in Supplement 2).</w:t>
      </w:r>
      <w:bookmarkEnd w:id="51"/>
      <w:bookmarkEnd w:id="52"/>
    </w:p>
    <w:p w14:paraId="73316A97" w14:textId="77777777" w:rsidR="00937D6C" w:rsidRDefault="0089657C">
      <w:pPr>
        <w:pStyle w:val="Heading2"/>
      </w:pPr>
      <w:bookmarkStart w:id="53" w:name="_Discussion_1"/>
      <w:bookmarkEnd w:id="53"/>
      <w:r>
        <w:t>Discussion</w:t>
      </w:r>
    </w:p>
    <w:p w14:paraId="49D3138C" w14:textId="77777777" w:rsidR="00937D6C" w:rsidRDefault="0089657C">
      <w:pPr>
        <w:pStyle w:val="Heading3"/>
        <w:spacing w:line="360" w:lineRule="auto"/>
        <w:rPr>
          <w:rFonts w:ascii="Calibri" w:hAnsi="Calibri"/>
        </w:rPr>
      </w:pPr>
      <w:r>
        <w:rPr>
          <w:rFonts w:ascii="Calibri" w:hAnsi="Calibri"/>
        </w:rPr>
        <w:t>Principal Results</w:t>
      </w:r>
    </w:p>
    <w:p w14:paraId="41A1C2E4" w14:textId="2F8C1788" w:rsidR="00937D6C" w:rsidRDefault="0089657C">
      <w:pPr>
        <w:pStyle w:val="FirstParagraph"/>
        <w:spacing w:line="360" w:lineRule="auto"/>
        <w:rPr>
          <w:rFonts w:ascii="Cambria" w:hAnsi="Cambria"/>
        </w:rPr>
      </w:pPr>
      <w:bookmarkStart w:id="54" w:name="principal-results"/>
      <w:r>
        <w:rPr>
          <w:rFonts w:ascii="Cambria" w:hAnsi="Cambria"/>
        </w:rPr>
        <w:t>Our process for querying data from the Cook Cou</w:t>
      </w:r>
      <w:r>
        <w:rPr>
          <w:rFonts w:ascii="Cambria" w:hAnsi="Cambria"/>
        </w:rPr>
        <w:t>nty Medical Examiner was able to identify cases of SUID from 2015-2019 with a high degree of fidelity to those identified by the county’s official registry. We aggregated these cases to the “community” level and found that those containing a case of SUID d</w:t>
      </w:r>
      <w:r>
        <w:rPr>
          <w:rFonts w:ascii="Cambria" w:hAnsi="Cambria"/>
        </w:rPr>
        <w:t>uring the study period also had subjectively higher proportions of Black residents and lower proportions of White residents. We built a negative binomial regression model to predict SUID Case Counts and achieved moderate accuracy, especially within the mid</w:t>
      </w:r>
      <w:r>
        <w:rPr>
          <w:rFonts w:ascii="Cambria" w:hAnsi="Cambria"/>
        </w:rPr>
        <w:t xml:space="preserve">-range of case counts. As an aide for deciding where to target preventive services, we mapped communities most affected by SUID. Our results suggested </w:t>
      </w:r>
      <w:ins w:id="55" w:author="Trick, William" w:date="2023-05-09T15:19:00Z">
        <w:r>
          <w:rPr>
            <w:rFonts w:ascii="Cambria" w:hAnsi="Cambria"/>
          </w:rPr>
          <w:t>intervention programs</w:t>
        </w:r>
      </w:ins>
      <w:del w:id="56" w:author="Trick, William" w:date="2023-05-09T15:19:00Z">
        <w:r w:rsidDel="0089657C">
          <w:rPr>
            <w:rFonts w:ascii="Cambria" w:hAnsi="Cambria"/>
          </w:rPr>
          <w:delText>local health departments</w:delText>
        </w:r>
      </w:del>
      <w:r>
        <w:rPr>
          <w:rFonts w:ascii="Cambria" w:hAnsi="Cambria"/>
        </w:rPr>
        <w:t xml:space="preserve"> should focus prevention efforts on North and West Sides of Chicago and in the So</w:t>
      </w:r>
      <w:r>
        <w:rPr>
          <w:rFonts w:ascii="Cambria" w:hAnsi="Cambria"/>
        </w:rPr>
        <w:t>uth Suburbs of Cook County. Other institutions in other regions can adapt this analytic workflow to determine priority areas for their own jurisdictions.</w:t>
      </w:r>
      <w:bookmarkEnd w:id="54"/>
    </w:p>
    <w:p w14:paraId="75BE8748" w14:textId="77777777" w:rsidR="00937D6C" w:rsidRDefault="0089657C">
      <w:pPr>
        <w:pStyle w:val="Heading3"/>
        <w:spacing w:line="360" w:lineRule="auto"/>
        <w:rPr>
          <w:rFonts w:ascii="Calibri" w:hAnsi="Calibri"/>
        </w:rPr>
      </w:pPr>
      <w:r>
        <w:rPr>
          <w:rFonts w:ascii="Calibri" w:hAnsi="Calibri"/>
        </w:rPr>
        <w:t>Implications</w:t>
      </w:r>
    </w:p>
    <w:p w14:paraId="2958C8EC" w14:textId="77777777" w:rsidR="00937D6C" w:rsidRDefault="0089657C">
      <w:pPr>
        <w:pStyle w:val="FirstParagraph"/>
        <w:spacing w:line="360" w:lineRule="auto"/>
        <w:rPr>
          <w:rFonts w:ascii="Cambria" w:hAnsi="Cambria"/>
        </w:rPr>
      </w:pPr>
      <w:r>
        <w:rPr>
          <w:rFonts w:ascii="Cambria" w:hAnsi="Cambria"/>
        </w:rPr>
        <w:t>We suggest our analytic outputs be used in different ways based on their temporal context</w:t>
      </w:r>
      <w:r>
        <w:rPr>
          <w:rFonts w:ascii="Cambria" w:hAnsi="Cambria"/>
        </w:rPr>
        <w:t xml:space="preserve">. Within the model training period of 2014-2019, differences in retrospective predictions and observations represent promising routes of inquiry for expanding understanding of community-level ecological factors affecting SUID incidence. For </w:t>
      </w:r>
      <w:r>
        <w:rPr>
          <w:rFonts w:ascii="Cambria" w:hAnsi="Cambria"/>
        </w:rPr>
        <w:lastRenderedPageBreak/>
        <w:t>example, public</w:t>
      </w:r>
      <w:r>
        <w:rPr>
          <w:rFonts w:ascii="Cambria" w:hAnsi="Cambria"/>
        </w:rPr>
        <w:t xml:space="preserve"> health practitioners might consider intensive qualitative inquiry in the communities most under-predicted (like Austin and Englewood) to identify new risk factors and in communities most over-predicted (like Douglas and Grand Boulevard) to identify new pr</w:t>
      </w:r>
      <w:r>
        <w:rPr>
          <w:rFonts w:ascii="Cambria" w:hAnsi="Cambria"/>
        </w:rPr>
        <w:t>otective factors unaccounted for by the model. After the model training period in 2020-2025, our prospective predictions represent opportunities to anticipate shifting dynamics in the communities most affected by SUID.</w:t>
      </w:r>
    </w:p>
    <w:p w14:paraId="4E20D1A3" w14:textId="77777777" w:rsidR="00937D6C" w:rsidRDefault="0089657C">
      <w:pPr>
        <w:pStyle w:val="BodyText"/>
        <w:spacing w:line="360" w:lineRule="auto"/>
        <w:rPr>
          <w:rFonts w:ascii="Cambria" w:hAnsi="Cambria"/>
        </w:rPr>
      </w:pPr>
      <w:bookmarkStart w:id="57" w:name="implications"/>
      <w:r>
        <w:rPr>
          <w:rFonts w:ascii="Cambria" w:hAnsi="Cambria"/>
        </w:rPr>
        <w:t>Regardless of temporal context, all r</w:t>
      </w:r>
      <w:r>
        <w:rPr>
          <w:rFonts w:ascii="Cambria" w:hAnsi="Cambria"/>
        </w:rPr>
        <w:t>esults from this study can be used to guide a targeted, local approach to SUID prevention. Turman and Swigonski [34] proposed one framework for such an approach. Both high-level goals of their framework hinged on identifying specific zip codes with the hig</w:t>
      </w:r>
      <w:r>
        <w:rPr>
          <w:rFonts w:ascii="Cambria" w:hAnsi="Cambria"/>
        </w:rPr>
        <w:t xml:space="preserve">hest infant mortality rates in Central Indiana. The first goal focused on developing infrastructure in those zip codes to support healthy pregnancies and infants. For example, they increased capacity of local early childhood education programs, which both </w:t>
      </w:r>
      <w:r>
        <w:rPr>
          <w:rFonts w:ascii="Cambria" w:hAnsi="Cambria"/>
        </w:rPr>
        <w:t>provided childcare for mothers seeking employment and served as vehicles for education on safe sleep practices. The second goal focused on training women from those zip codes as grass roots maternal child health leaders. Leaders developed narrative storyte</w:t>
      </w:r>
      <w:r>
        <w:rPr>
          <w:rFonts w:ascii="Cambria" w:hAnsi="Cambria"/>
        </w:rPr>
        <w:t xml:space="preserve">lling about their experiences with infant loss and </w:t>
      </w:r>
      <w:proofErr w:type="gramStart"/>
      <w:r>
        <w:rPr>
          <w:rFonts w:ascii="Cambria" w:hAnsi="Cambria"/>
        </w:rPr>
        <w:t>were connected with</w:t>
      </w:r>
      <w:proofErr w:type="gramEnd"/>
      <w:r>
        <w:rPr>
          <w:rFonts w:ascii="Cambria" w:hAnsi="Cambria"/>
        </w:rPr>
        <w:t xml:space="preserve"> local lawmakers to advocate for revised State policies. Special attention was paid toward recruiting women leaders from marginalized, minority populations. This framework is just as app</w:t>
      </w:r>
      <w:r>
        <w:rPr>
          <w:rFonts w:ascii="Cambria" w:hAnsi="Cambria"/>
        </w:rPr>
        <w:t>licable to Cook County as to Central Indiana. Many of the key institutional partners like a local Fetal Infant Mortality Review Board are already in place and could use the maps and predictions from this study to identify targeted communities most at risk.</w:t>
      </w:r>
      <w:bookmarkEnd w:id="57"/>
    </w:p>
    <w:p w14:paraId="5C173421" w14:textId="77777777" w:rsidR="00937D6C" w:rsidRDefault="0089657C">
      <w:pPr>
        <w:pStyle w:val="Heading3"/>
        <w:spacing w:line="360" w:lineRule="auto"/>
        <w:rPr>
          <w:rFonts w:ascii="Calibri" w:hAnsi="Calibri"/>
        </w:rPr>
      </w:pPr>
      <w:r>
        <w:rPr>
          <w:rFonts w:ascii="Calibri" w:hAnsi="Calibri"/>
        </w:rPr>
        <w:t>Comparison with Prior Work</w:t>
      </w:r>
    </w:p>
    <w:p w14:paraId="0137AEA2" w14:textId="77777777" w:rsidR="00937D6C" w:rsidRDefault="0089657C">
      <w:pPr>
        <w:pStyle w:val="FirstParagraph"/>
        <w:spacing w:line="360" w:lineRule="auto"/>
        <w:rPr>
          <w:rFonts w:ascii="Cambria" w:hAnsi="Cambria"/>
        </w:rPr>
      </w:pPr>
      <w:r>
        <w:rPr>
          <w:rFonts w:ascii="Cambria" w:hAnsi="Cambria"/>
        </w:rPr>
        <w:t>Our findings are consistent with the broader body of research on demographics related to infant mortality. Several other studies have also identified correlation between infant mortality and community-level factors like alcohol/drug use, education, employm</w:t>
      </w:r>
      <w:r>
        <w:rPr>
          <w:rFonts w:ascii="Cambria" w:hAnsi="Cambria"/>
        </w:rPr>
        <w:t xml:space="preserve">ent, immigration, insurance, involvement of child protective services, poverty, racism, and racial segregation [5, 7, 35–38]. Some studies have </w:t>
      </w:r>
      <w:r>
        <w:rPr>
          <w:rFonts w:ascii="Cambria" w:hAnsi="Cambria"/>
        </w:rPr>
        <w:lastRenderedPageBreak/>
        <w:t>posited direct causal relationships between these factors and infant mortality, but the evidence is still equivo</w:t>
      </w:r>
      <w:r>
        <w:rPr>
          <w:rFonts w:ascii="Cambria" w:hAnsi="Cambria"/>
        </w:rPr>
        <w:t>cal. Both Hearst et al. [38] and Johnson et al. [37] used propensity score matching as a means of isolating such causal effects, the former for residential segregation on Black infant mortality and the latter for neighborhood poverty on American Indian inf</w:t>
      </w:r>
      <w:r>
        <w:rPr>
          <w:rFonts w:ascii="Cambria" w:hAnsi="Cambria"/>
        </w:rPr>
        <w:t xml:space="preserve">ant mortality. Both were unable to detect an </w:t>
      </w:r>
      <w:proofErr w:type="gramStart"/>
      <w:r>
        <w:rPr>
          <w:rFonts w:ascii="Cambria" w:hAnsi="Cambria"/>
        </w:rPr>
        <w:t>influence, but</w:t>
      </w:r>
      <w:proofErr w:type="gramEnd"/>
      <w:r>
        <w:rPr>
          <w:rFonts w:ascii="Cambria" w:hAnsi="Cambria"/>
        </w:rPr>
        <w:t xml:space="preserve"> emphasized that their inability to detect effects may have been due to limitations in size of sampling pools to achieve adequate counterfactual comparisons. Our study does not attempt to identify </w:t>
      </w:r>
      <w:r>
        <w:rPr>
          <w:rFonts w:ascii="Cambria" w:hAnsi="Cambria"/>
        </w:rPr>
        <w:t>causal effects and instead focuses on helping local health departments to target precise regions of their jurisdictions for intervention.</w:t>
      </w:r>
    </w:p>
    <w:p w14:paraId="50332BC2" w14:textId="77777777" w:rsidR="00937D6C" w:rsidRDefault="0089657C">
      <w:pPr>
        <w:pStyle w:val="BodyText"/>
        <w:spacing w:line="360" w:lineRule="auto"/>
        <w:rPr>
          <w:rFonts w:ascii="Cambria" w:hAnsi="Cambria"/>
        </w:rPr>
      </w:pPr>
      <w:bookmarkStart w:id="58" w:name="comparison-with-prior-work"/>
      <w:r>
        <w:rPr>
          <w:rFonts w:ascii="Cambria" w:hAnsi="Cambria"/>
        </w:rPr>
        <w:t>Our study advances geospatial research on SUID in three major ways. First, we added finer detail to the available Chic</w:t>
      </w:r>
      <w:r>
        <w:rPr>
          <w:rFonts w:ascii="Cambria" w:hAnsi="Cambria"/>
        </w:rPr>
        <w:t>ago-based maps by using census tracts and “communities” as areal units, with the added benefit that these can be linked to census-derived demographics. Second, we added interactive capability to our maps for greater utility to practitioners wanting to expl</w:t>
      </w:r>
      <w:r>
        <w:rPr>
          <w:rFonts w:ascii="Cambria" w:hAnsi="Cambria"/>
        </w:rPr>
        <w:t>ore the data first-hand. Third, to our knowledge this is the first study to have made prospective predictions on spatial incidence of SUID, helping to anticipate changing dynamics in regions of interest. In comparison, Briker et al. [4] performed a differe</w:t>
      </w:r>
      <w:r>
        <w:rPr>
          <w:rFonts w:ascii="Cambria" w:hAnsi="Cambria"/>
        </w:rPr>
        <w:t xml:space="preserve">nt, but complementary analysis of Cook County data, visualizing SUID incidence in 2015-2016 by kernel density estimation (KDE). Relative to our method of displaying counts per “community” areal unit, KDE has the advantage of smoothing out random variation </w:t>
      </w:r>
      <w:r>
        <w:rPr>
          <w:rFonts w:ascii="Cambria" w:hAnsi="Cambria"/>
        </w:rPr>
        <w:t>observed in the data to make clusters more apparent. With this method, these authors also found strong clusters of SUID on the West and South Sides of Chicago. The comparative disadvantages of this technique are the visualized kernels do not have one-to-on</w:t>
      </w:r>
      <w:r>
        <w:rPr>
          <w:rFonts w:ascii="Cambria" w:hAnsi="Cambria"/>
        </w:rPr>
        <w:t>e matches with real-world administrative boundaries and the units of intensity are less interpretable than counts. Also, because the map in Briker et al. was not interactive, it was more difficult to ascertain specific high-risk communities. In another stu</w:t>
      </w:r>
      <w:r>
        <w:rPr>
          <w:rFonts w:ascii="Cambria" w:hAnsi="Cambria"/>
        </w:rPr>
        <w:t xml:space="preserve">dy, Drake et al. [5] used KDE to visualize SUID incidence in Harris County, TX and this approach had the same advantages and disadvantages. Fee and Tarrell [6] used analogous techniques to those used in our study by </w:t>
      </w:r>
      <w:r>
        <w:rPr>
          <w:rFonts w:ascii="Cambria" w:hAnsi="Cambria"/>
        </w:rPr>
        <w:lastRenderedPageBreak/>
        <w:t xml:space="preserve">visualizing incidence in administrative </w:t>
      </w:r>
      <w:r>
        <w:rPr>
          <w:rFonts w:ascii="Cambria" w:hAnsi="Cambria"/>
        </w:rPr>
        <w:t>areal units of Douglas County, NE. These authors also were able to correlate incidence with other variables, although their variables were more relevant to individual-level risk (</w:t>
      </w:r>
      <w:proofErr w:type="gramStart"/>
      <w:r>
        <w:rPr>
          <w:rFonts w:ascii="Cambria" w:hAnsi="Cambria"/>
        </w:rPr>
        <w:t>e.g.</w:t>
      </w:r>
      <w:proofErr w:type="gramEnd"/>
      <w:r>
        <w:rPr>
          <w:rFonts w:ascii="Cambria" w:hAnsi="Cambria"/>
        </w:rPr>
        <w:t> prenatal care and tobacco use) rather than the population-level approach</w:t>
      </w:r>
      <w:r>
        <w:rPr>
          <w:rFonts w:ascii="Cambria" w:hAnsi="Cambria"/>
        </w:rPr>
        <w:t xml:space="preserve"> used in our study. In an older seminal study, Grimson et al. [9] focused on demonstrating statistical methods for identifying geospatial clusters. Their work is relevant to our study because the authors used SUID incidence as their example use-case, but o</w:t>
      </w:r>
      <w:r>
        <w:rPr>
          <w:rFonts w:ascii="Cambria" w:hAnsi="Cambria"/>
        </w:rPr>
        <w:t>ur study was not focused on identifying statistically significant clusters and was more finely detailed on a smaller geographic scale.</w:t>
      </w:r>
      <w:bookmarkEnd w:id="58"/>
    </w:p>
    <w:p w14:paraId="56228014" w14:textId="77777777" w:rsidR="00937D6C" w:rsidRDefault="0089657C">
      <w:pPr>
        <w:pStyle w:val="Heading3"/>
        <w:spacing w:line="360" w:lineRule="auto"/>
        <w:rPr>
          <w:rFonts w:ascii="Calibri" w:hAnsi="Calibri"/>
        </w:rPr>
      </w:pPr>
      <w:r>
        <w:rPr>
          <w:rFonts w:ascii="Calibri" w:hAnsi="Calibri"/>
        </w:rPr>
        <w:t>Limitations</w:t>
      </w:r>
    </w:p>
    <w:p w14:paraId="049852F7" w14:textId="77777777" w:rsidR="00937D6C" w:rsidRDefault="0089657C">
      <w:pPr>
        <w:pStyle w:val="FirstParagraph"/>
        <w:spacing w:line="360" w:lineRule="auto"/>
        <w:rPr>
          <w:rFonts w:ascii="Cambria" w:hAnsi="Cambria"/>
        </w:rPr>
      </w:pPr>
      <w:r>
        <w:rPr>
          <w:rFonts w:ascii="Cambria" w:hAnsi="Cambria"/>
        </w:rPr>
        <w:t>Our study has limitations. First, a Durbin-Watson test of our model for autocorrelated residuals rejected the</w:t>
      </w:r>
      <w:r>
        <w:rPr>
          <w:rFonts w:ascii="Cambria" w:hAnsi="Cambria"/>
        </w:rPr>
        <w:t xml:space="preserve"> null hypothesis, suggesting that observations were not independent from each other. This was at least partially due to the interconnected nature of census tracts in physical space. Indeed, a Moran I test also rejected the null hypothesis, suggesting prese</w:t>
      </w:r>
      <w:r>
        <w:rPr>
          <w:rFonts w:ascii="Cambria" w:hAnsi="Cambria"/>
        </w:rPr>
        <w:t>nce of spatial autocorrelation. Second, our model did not account for measurement error in our co-variates, which are estimated by the ACS using sub-samples of the population. Failure to account for the margins of error and for spatial autocorrelation risk</w:t>
      </w:r>
      <w:r>
        <w:rPr>
          <w:rFonts w:ascii="Cambria" w:hAnsi="Cambria"/>
        </w:rPr>
        <w:t>ed introducing systematic bias into our model predictions [39]. This was likely compounded by aggregating estimates for census tracts into the “community” areal unit. Trade-offs to this approach are described in the Methods section.</w:t>
      </w:r>
    </w:p>
    <w:p w14:paraId="62B37D15" w14:textId="77777777" w:rsidR="00937D6C" w:rsidRDefault="0089657C">
      <w:pPr>
        <w:pStyle w:val="BodyText"/>
        <w:spacing w:line="360" w:lineRule="auto"/>
        <w:rPr>
          <w:rFonts w:ascii="Cambria" w:hAnsi="Cambria"/>
        </w:rPr>
      </w:pPr>
      <w:r>
        <w:rPr>
          <w:rFonts w:ascii="Cambria" w:hAnsi="Cambria"/>
        </w:rPr>
        <w:t>One means of addressing</w:t>
      </w:r>
      <w:r>
        <w:rPr>
          <w:rFonts w:ascii="Cambria" w:hAnsi="Cambria"/>
        </w:rPr>
        <w:t xml:space="preserve"> these first two limitations would be to implement a hierarchical Bayesian model of spatial measurement error [40]. We attempted to do so using the {geostan} R package [41], but preliminary attempts yielded warnings from the software that sampling chains d</w:t>
      </w:r>
      <w:r>
        <w:rPr>
          <w:rFonts w:ascii="Cambria" w:hAnsi="Cambria"/>
        </w:rPr>
        <w:t xml:space="preserve">id not converge–-significantly raising the risk of inaccurate parameter estimates. An additional limitation, which may have contributed to non-convergence, was that we did not have access to estimates of the denominator for incidence of SUID (the count of </w:t>
      </w:r>
      <w:proofErr w:type="gramStart"/>
      <w:r>
        <w:rPr>
          <w:rFonts w:ascii="Cambria" w:hAnsi="Cambria"/>
        </w:rPr>
        <w:t>live-births</w:t>
      </w:r>
      <w:proofErr w:type="gramEnd"/>
      <w:r>
        <w:rPr>
          <w:rFonts w:ascii="Cambria" w:hAnsi="Cambria"/>
        </w:rPr>
        <w:t xml:space="preserve"> in each areal unit during the study period). The model implemented in {geostan} requires an “offset” denominator variable, so we used population counts of </w:t>
      </w:r>
      <w:commentRangeStart w:id="59"/>
      <w:r>
        <w:rPr>
          <w:rFonts w:ascii="Cambria" w:hAnsi="Cambria"/>
        </w:rPr>
        <w:t xml:space="preserve">children under 5 as proxy, </w:t>
      </w:r>
      <w:commentRangeEnd w:id="59"/>
      <w:r>
        <w:rPr>
          <w:rStyle w:val="CommentReference"/>
        </w:rPr>
        <w:lastRenderedPageBreak/>
        <w:commentReference w:id="59"/>
      </w:r>
      <w:r>
        <w:rPr>
          <w:rFonts w:ascii="Cambria" w:hAnsi="Cambria"/>
        </w:rPr>
        <w:t>but this may have contributed additional imprecision that hamp</w:t>
      </w:r>
      <w:r>
        <w:rPr>
          <w:rFonts w:ascii="Cambria" w:hAnsi="Cambria"/>
        </w:rPr>
        <w:t>ered the sampling algorithm’s ability to converge.</w:t>
      </w:r>
    </w:p>
    <w:p w14:paraId="1AD2870B" w14:textId="77777777" w:rsidR="00937D6C" w:rsidRDefault="0089657C">
      <w:pPr>
        <w:pStyle w:val="BodyText"/>
        <w:spacing w:line="360" w:lineRule="auto"/>
        <w:rPr>
          <w:rFonts w:ascii="Cambria" w:hAnsi="Cambria"/>
        </w:rPr>
      </w:pPr>
      <w:bookmarkStart w:id="60" w:name="limitations"/>
      <w:r>
        <w:rPr>
          <w:rFonts w:ascii="Cambria" w:hAnsi="Cambria"/>
        </w:rPr>
        <w:t>A final limitation was that not enough time had passed to empirically assess our model’s prospective predictions. Decision-makers at local health departments might be more confident in the model’s performa</w:t>
      </w:r>
      <w:r>
        <w:rPr>
          <w:rFonts w:ascii="Cambria" w:hAnsi="Cambria"/>
        </w:rPr>
        <w:t>nce if they could see how it fared at predicting outside of the training dataset. We suggest mitigating this limitation by comparing prospective predictions with retrospective observations, both of which together make a more compelling argument for risk th</w:t>
      </w:r>
      <w:r>
        <w:rPr>
          <w:rFonts w:ascii="Cambria" w:hAnsi="Cambria"/>
        </w:rPr>
        <w:t>an either piece of information alone.</w:t>
      </w:r>
      <w:bookmarkEnd w:id="60"/>
    </w:p>
    <w:p w14:paraId="19936081" w14:textId="77777777" w:rsidR="00937D6C" w:rsidRDefault="0089657C">
      <w:pPr>
        <w:pStyle w:val="Heading3"/>
        <w:spacing w:line="360" w:lineRule="auto"/>
        <w:rPr>
          <w:rFonts w:ascii="Calibri" w:hAnsi="Calibri"/>
        </w:rPr>
      </w:pPr>
      <w:r>
        <w:rPr>
          <w:rFonts w:ascii="Calibri" w:hAnsi="Calibri"/>
        </w:rPr>
        <w:t>Conclusions</w:t>
      </w:r>
    </w:p>
    <w:p w14:paraId="45E9EE7C" w14:textId="634E1313" w:rsidR="00937D6C" w:rsidRDefault="0089657C">
      <w:pPr>
        <w:pStyle w:val="FirstParagraph"/>
        <w:spacing w:line="360" w:lineRule="auto"/>
        <w:rPr>
          <w:rFonts w:ascii="Cambria" w:hAnsi="Cambria"/>
        </w:rPr>
      </w:pPr>
      <w:bookmarkStart w:id="61" w:name="conclusions"/>
      <w:bookmarkStart w:id="62" w:name="discussion"/>
      <w:r>
        <w:rPr>
          <w:rFonts w:ascii="Cambria" w:hAnsi="Cambria"/>
        </w:rPr>
        <w:t xml:space="preserve">Cook County, IL is still beset by racial and socioeconomic disparities in SUID outcomes. Our process for compiling and analyzing cases will allow </w:t>
      </w:r>
      <w:del w:id="63" w:author="Trick, William" w:date="2023-05-09T15:26:00Z">
        <w:r w:rsidDel="0089657C">
          <w:rPr>
            <w:rFonts w:ascii="Cambria" w:hAnsi="Cambria"/>
          </w:rPr>
          <w:delText xml:space="preserve">practitioners </w:delText>
        </w:r>
      </w:del>
      <w:ins w:id="64" w:author="Trick, William" w:date="2023-05-09T15:26:00Z">
        <w:r>
          <w:rPr>
            <w:rFonts w:ascii="Cambria" w:hAnsi="Cambria"/>
          </w:rPr>
          <w:t>intervention programs?</w:t>
        </w:r>
        <w:r>
          <w:rPr>
            <w:rFonts w:ascii="Cambria" w:hAnsi="Cambria"/>
          </w:rPr>
          <w:t xml:space="preserve"> </w:t>
        </w:r>
      </w:ins>
      <w:r>
        <w:rPr>
          <w:rFonts w:ascii="Cambria" w:hAnsi="Cambria"/>
        </w:rPr>
        <w:t xml:space="preserve">to </w:t>
      </w:r>
      <w:proofErr w:type="gramStart"/>
      <w:r>
        <w:rPr>
          <w:rFonts w:ascii="Cambria" w:hAnsi="Cambria"/>
        </w:rPr>
        <w:t>more quickly address such disparities</w:t>
      </w:r>
      <w:proofErr w:type="gramEnd"/>
      <w:r>
        <w:rPr>
          <w:rFonts w:ascii="Cambria" w:hAnsi="Cambria"/>
        </w:rPr>
        <w:t xml:space="preserve"> with </w:t>
      </w:r>
      <w:r>
        <w:rPr>
          <w:rFonts w:ascii="Cambria" w:hAnsi="Cambria"/>
        </w:rPr>
        <w:t>efforts targeted to regions of the county most in need of prevention services.</w:t>
      </w:r>
      <w:bookmarkEnd w:id="61"/>
      <w:bookmarkEnd w:id="62"/>
    </w:p>
    <w:p w14:paraId="3A6ED8AC" w14:textId="77777777" w:rsidR="00937D6C" w:rsidRDefault="00937D6C"/>
    <w:p w14:paraId="497B1F37" w14:textId="77777777" w:rsidR="00937D6C" w:rsidRDefault="0089657C">
      <w:pPr>
        <w:pStyle w:val="Heading2"/>
      </w:pPr>
      <w:bookmarkStart w:id="65" w:name="Acknowledgements"/>
      <w:bookmarkStart w:id="66" w:name="_Acknowledgements_1"/>
      <w:bookmarkEnd w:id="65"/>
      <w:bookmarkEnd w:id="66"/>
      <w:r>
        <w:t>Acknowledgements</w:t>
      </w:r>
    </w:p>
    <w:p w14:paraId="13696DEE" w14:textId="77777777" w:rsidR="00937D6C" w:rsidRDefault="0089657C">
      <w:pPr>
        <w:pStyle w:val="Heading3"/>
      </w:pPr>
      <w:r>
        <w:t>Authors’ Contributions</w:t>
      </w:r>
    </w:p>
    <w:p w14:paraId="4EAAFAFB" w14:textId="77777777" w:rsidR="00937D6C" w:rsidRDefault="0089657C">
      <w:r>
        <w:t xml:space="preserve">DR contributed to conceptualization, primary analysis, original draft preparation, and review/editing. HZ contributed to data curation, </w:t>
      </w:r>
      <w:r>
        <w:t>analysis, and review/editing. WT contributed to conceptualization, supervision, and review/editing.</w:t>
      </w:r>
    </w:p>
    <w:p w14:paraId="106B5FE1" w14:textId="77777777" w:rsidR="00937D6C" w:rsidRDefault="0089657C">
      <w:pPr>
        <w:pStyle w:val="Heading3"/>
      </w:pPr>
      <w:r>
        <w:t>Funding Information</w:t>
      </w:r>
    </w:p>
    <w:p w14:paraId="0249F569" w14:textId="77777777" w:rsidR="00937D6C" w:rsidRDefault="0089657C">
      <w:r>
        <w:t>This work was supported by a grant to Cook County Health from the US Department of Justice's Office for Victims of Crime: Reducing Child</w:t>
      </w:r>
      <w:r>
        <w:t xml:space="preserve"> Fatalities and Recurring Child Injuries Caused by Crime Victimization. Award #2019-V3-GX-K004.</w:t>
      </w:r>
    </w:p>
    <w:p w14:paraId="6A58793C" w14:textId="77777777" w:rsidR="00937D6C" w:rsidRDefault="0089657C">
      <w:pPr>
        <w:pStyle w:val="Heading3"/>
      </w:pPr>
      <w:r>
        <w:t xml:space="preserve">Financial Disclosure </w:t>
      </w:r>
    </w:p>
    <w:p w14:paraId="5F2FE690" w14:textId="77777777" w:rsidR="00937D6C" w:rsidRDefault="0089657C">
      <w:r>
        <w:t>The authors have no disclosures to make.</w:t>
      </w:r>
    </w:p>
    <w:p w14:paraId="4BAD0524" w14:textId="77777777" w:rsidR="00937D6C" w:rsidRDefault="0089657C">
      <w:pPr>
        <w:pStyle w:val="Heading3"/>
      </w:pPr>
      <w:r>
        <w:t>Other Acknowledgments</w:t>
      </w:r>
    </w:p>
    <w:p w14:paraId="47AB2652" w14:textId="77777777" w:rsidR="00937D6C" w:rsidRDefault="0089657C">
      <w:r>
        <w:t xml:space="preserve">Thank you to Kyran Quinlan and his team at the </w:t>
      </w:r>
      <w:r>
        <w:rPr>
          <w:rFonts w:ascii="Cambria" w:hAnsi="Cambria"/>
        </w:rPr>
        <w:t xml:space="preserve">SUID Case Registry for Cook </w:t>
      </w:r>
      <w:r>
        <w:rPr>
          <w:rFonts w:ascii="Cambria" w:hAnsi="Cambria"/>
        </w:rPr>
        <w:t xml:space="preserve">County for reviewing cases identified by our querying method. </w:t>
      </w:r>
      <w:r>
        <w:t xml:space="preserve"> Thank you to Joseph Feinglass, Phil Fontanarosa, and Sijia Wei for early feedback on this manuscript.</w:t>
      </w:r>
    </w:p>
    <w:p w14:paraId="0BE9F561" w14:textId="77777777" w:rsidR="00937D6C" w:rsidRDefault="00937D6C"/>
    <w:p w14:paraId="297738B2" w14:textId="77777777" w:rsidR="00937D6C" w:rsidRDefault="0089657C">
      <w:pPr>
        <w:pStyle w:val="Heading2"/>
      </w:pPr>
      <w:bookmarkStart w:id="67" w:name="Conflicts"/>
      <w:bookmarkEnd w:id="67"/>
      <w:r>
        <w:lastRenderedPageBreak/>
        <w:t>Conflicts of Interest</w:t>
      </w:r>
    </w:p>
    <w:p w14:paraId="5DC6CFD1" w14:textId="77777777" w:rsidR="00937D6C" w:rsidRDefault="0089657C">
      <w:r>
        <w:t>None Declared</w:t>
      </w:r>
    </w:p>
    <w:p w14:paraId="2F1F65E2" w14:textId="77777777" w:rsidR="00937D6C" w:rsidRDefault="00937D6C"/>
    <w:p w14:paraId="62946A96" w14:textId="77777777" w:rsidR="00937D6C" w:rsidRDefault="0089657C">
      <w:pPr>
        <w:pStyle w:val="Heading2"/>
      </w:pPr>
      <w:bookmarkStart w:id="68" w:name="_Abbreviations_1"/>
      <w:bookmarkStart w:id="69" w:name="Abbreviations"/>
      <w:bookmarkEnd w:id="68"/>
      <w:bookmarkEnd w:id="69"/>
      <w:r>
        <w:t>Abbreviations</w:t>
      </w:r>
    </w:p>
    <w:p w14:paraId="72C9F460" w14:textId="77777777" w:rsidR="00937D6C" w:rsidRDefault="00937D6C"/>
    <w:p w14:paraId="48B0F8B1" w14:textId="77777777" w:rsidR="00937D6C" w:rsidRDefault="0089657C">
      <w:r>
        <w:t>ACS: American Community Survey</w:t>
      </w:r>
    </w:p>
    <w:p w14:paraId="484174D8" w14:textId="77777777" w:rsidR="00937D6C" w:rsidRDefault="0089657C">
      <w:r>
        <w:t xml:space="preserve">AIC:  </w:t>
      </w:r>
      <w:r>
        <w:rPr>
          <w:rFonts w:ascii="Cambria" w:hAnsi="Cambria"/>
        </w:rPr>
        <w:t>A</w:t>
      </w:r>
      <w:r>
        <w:rPr>
          <w:rFonts w:ascii="Cambria" w:hAnsi="Cambria"/>
        </w:rPr>
        <w:t>kaike information criteria</w:t>
      </w:r>
    </w:p>
    <w:p w14:paraId="122C5472" w14:textId="77777777" w:rsidR="00937D6C" w:rsidRDefault="0089657C">
      <w:r>
        <w:rPr>
          <w:rFonts w:ascii="Cambria" w:hAnsi="Cambria"/>
        </w:rPr>
        <w:t>BIC:  Bayesian information criteria</w:t>
      </w:r>
    </w:p>
    <w:p w14:paraId="49B041F3" w14:textId="77777777" w:rsidR="00937D6C" w:rsidRDefault="0089657C">
      <w:r>
        <w:rPr>
          <w:rFonts w:ascii="Cambria" w:hAnsi="Cambria"/>
        </w:rPr>
        <w:t>CI: confidence interval</w:t>
      </w:r>
    </w:p>
    <w:p w14:paraId="09DEEB63" w14:textId="77777777" w:rsidR="00937D6C" w:rsidRDefault="0089657C">
      <w:r>
        <w:rPr>
          <w:rFonts w:ascii="Cambria" w:hAnsi="Cambria"/>
        </w:rPr>
        <w:t>IQR: interquartile range</w:t>
      </w:r>
    </w:p>
    <w:p w14:paraId="47F8DBDA" w14:textId="77777777" w:rsidR="00937D6C" w:rsidRDefault="0089657C">
      <w:r>
        <w:t>IRR: incidence rate ratio</w:t>
      </w:r>
    </w:p>
    <w:p w14:paraId="31171E73" w14:textId="77777777" w:rsidR="00937D6C" w:rsidRDefault="0089657C">
      <w:r>
        <w:t>KDE: kernel density estimation</w:t>
      </w:r>
    </w:p>
    <w:p w14:paraId="5EF7FCF7" w14:textId="77777777" w:rsidR="00937D6C" w:rsidRDefault="0089657C">
      <w:r>
        <w:rPr>
          <w:rFonts w:ascii="Cambria" w:hAnsi="Cambria"/>
        </w:rPr>
        <w:t>RMSE: root mean squared error</w:t>
      </w:r>
    </w:p>
    <w:p w14:paraId="6AB06BBD" w14:textId="77777777" w:rsidR="00937D6C" w:rsidRDefault="0089657C">
      <w:r>
        <w:t>SE: standard error</w:t>
      </w:r>
    </w:p>
    <w:p w14:paraId="0D2233F7" w14:textId="77777777" w:rsidR="00937D6C" w:rsidRDefault="0089657C">
      <w:r>
        <w:t>SQL: structured query language</w:t>
      </w:r>
    </w:p>
    <w:p w14:paraId="74303955" w14:textId="77777777" w:rsidR="00937D6C" w:rsidRDefault="0089657C">
      <w:r>
        <w:t>SUID: sudden unexpected infant death</w:t>
      </w:r>
    </w:p>
    <w:p w14:paraId="79147154" w14:textId="77777777" w:rsidR="00937D6C" w:rsidRDefault="0089657C">
      <w:r>
        <w:t>SVI: Social Vulnerability Index</w:t>
      </w:r>
    </w:p>
    <w:p w14:paraId="204CA2AC" w14:textId="77777777" w:rsidR="00937D6C" w:rsidRDefault="00937D6C">
      <w:pPr>
        <w:pStyle w:val="Heading2"/>
      </w:pPr>
    </w:p>
    <w:p w14:paraId="37095D67" w14:textId="77777777" w:rsidR="00937D6C" w:rsidRDefault="00937D6C"/>
    <w:p w14:paraId="7D5105BE" w14:textId="77777777" w:rsidR="00937D6C" w:rsidRDefault="00937D6C"/>
    <w:p w14:paraId="2856353F" w14:textId="77777777" w:rsidR="00937D6C" w:rsidRDefault="0089657C">
      <w:pPr>
        <w:pStyle w:val="Heading2"/>
      </w:pPr>
      <w:bookmarkStart w:id="70" w:name="_References_1"/>
      <w:bookmarkStart w:id="71" w:name="References"/>
      <w:bookmarkEnd w:id="70"/>
      <w:bookmarkEnd w:id="71"/>
      <w:r>
        <w:t>References</w:t>
      </w:r>
    </w:p>
    <w:p w14:paraId="0E458908" w14:textId="77777777" w:rsidR="00937D6C" w:rsidRDefault="00937D6C">
      <w:pPr>
        <w:rPr>
          <w:rFonts w:ascii="Cambria" w:hAnsi="Cambria"/>
        </w:rPr>
      </w:pPr>
    </w:p>
    <w:p w14:paraId="1CA6B4E6" w14:textId="77777777" w:rsidR="00937D6C" w:rsidRDefault="0089657C">
      <w:pPr>
        <w:pStyle w:val="Bibliography"/>
        <w:numPr>
          <w:ilvl w:val="0"/>
          <w:numId w:val="2"/>
        </w:numPr>
        <w:spacing w:line="360" w:lineRule="auto"/>
      </w:pPr>
      <w:bookmarkStart w:id="72" w:name="ref-CommonSIDSSUID"/>
      <w:bookmarkStart w:id="73" w:name="refs"/>
      <w:r>
        <w:rPr>
          <w:rFonts w:ascii="Cambria" w:hAnsi="Cambria"/>
        </w:rPr>
        <w:t xml:space="preserve">Common SIDS and SUID Terms </w:t>
      </w:r>
      <w:proofErr w:type="gramStart"/>
      <w:r>
        <w:rPr>
          <w:rFonts w:ascii="Cambria" w:hAnsi="Cambria"/>
        </w:rPr>
        <w:t>And</w:t>
      </w:r>
      <w:proofErr w:type="gramEnd"/>
      <w:r>
        <w:rPr>
          <w:rFonts w:ascii="Cambria" w:hAnsi="Cambria"/>
        </w:rPr>
        <w:t xml:space="preserve"> Definitions | Safe to Sleep®, </w:t>
      </w:r>
      <w:hyperlink r:id="rId10">
        <w:r>
          <w:rPr>
            <w:rStyle w:val="Hyperlink"/>
            <w:rFonts w:ascii="Cambria" w:hAnsi="Cambria"/>
          </w:rPr>
          <w:t>https://safetosleep.nichd.nih.</w:t>
        </w:r>
        <w:r>
          <w:rPr>
            <w:rStyle w:val="Hyperlink"/>
            <w:rFonts w:ascii="Cambria" w:hAnsi="Cambria"/>
          </w:rPr>
          <w:t>gov/safesleepbasics/SIDS/Common</w:t>
        </w:r>
      </w:hyperlink>
      <w:r>
        <w:rPr>
          <w:rFonts w:ascii="Cambria" w:hAnsi="Cambria"/>
        </w:rPr>
        <w:t xml:space="preserve"> (accessed 25 October 2022).</w:t>
      </w:r>
      <w:bookmarkEnd w:id="72"/>
    </w:p>
    <w:p w14:paraId="4276AFD9" w14:textId="77777777" w:rsidR="00937D6C" w:rsidRDefault="0089657C">
      <w:pPr>
        <w:pStyle w:val="Bibliography"/>
        <w:numPr>
          <w:ilvl w:val="0"/>
          <w:numId w:val="2"/>
        </w:numPr>
        <w:spacing w:line="360" w:lineRule="auto"/>
      </w:pPr>
      <w:bookmarkStart w:id="74" w:name="ref-goldsteinGriefMothersSudden2018"/>
      <w:r>
        <w:rPr>
          <w:rFonts w:ascii="Cambria" w:hAnsi="Cambria"/>
        </w:rPr>
        <w:t xml:space="preserve">Goldstein RD, Lederman RI, Lichtenthal WG, et al. </w:t>
      </w:r>
      <w:hyperlink r:id="rId11">
        <w:r>
          <w:rPr>
            <w:rStyle w:val="Hyperlink"/>
            <w:rFonts w:ascii="Cambria" w:hAnsi="Cambria"/>
          </w:rPr>
          <w:t>The Grief of Mothers After the Sudden Unexpected Death of Their Infants</w:t>
        </w:r>
      </w:hyperlink>
      <w:r>
        <w:rPr>
          <w:rFonts w:ascii="Cambria" w:hAnsi="Cambria"/>
        </w:rPr>
        <w:t>. Pediatrics 2018</w:t>
      </w:r>
      <w:r>
        <w:rPr>
          <w:rFonts w:ascii="Cambria" w:hAnsi="Cambria"/>
        </w:rPr>
        <w:t>; 141: e20173651.</w:t>
      </w:r>
      <w:bookmarkEnd w:id="74"/>
      <w:r>
        <w:rPr>
          <w:rFonts w:ascii="Cambria" w:hAnsi="Cambria"/>
        </w:rPr>
        <w:t xml:space="preserve"> </w:t>
      </w:r>
      <w:r>
        <w:rPr>
          <w:rStyle w:val="StrongEmphasis"/>
          <w:rFonts w:ascii="Cambria" w:hAnsi="Cambria"/>
          <w:b w:val="0"/>
          <w:color w:val="212121"/>
        </w:rPr>
        <w:t>PMID: 29712764. DOI: 10.1542/peds.2017-3651.</w:t>
      </w:r>
    </w:p>
    <w:p w14:paraId="5E44FEEF" w14:textId="77777777" w:rsidR="00937D6C" w:rsidRDefault="0089657C">
      <w:pPr>
        <w:pStyle w:val="Bibliography"/>
        <w:numPr>
          <w:ilvl w:val="0"/>
          <w:numId w:val="2"/>
        </w:numPr>
        <w:spacing w:line="360" w:lineRule="auto"/>
      </w:pPr>
      <w:bookmarkStart w:id="75" w:name="ref-GBDCompare"/>
      <w:r>
        <w:rPr>
          <w:rFonts w:ascii="Cambria" w:hAnsi="Cambria"/>
        </w:rPr>
        <w:t xml:space="preserve">GBD Compare. Institute for Health Metrics and Evaluation, </w:t>
      </w:r>
      <w:hyperlink r:id="rId12">
        <w:r>
          <w:rPr>
            <w:rStyle w:val="Hyperlink"/>
            <w:rFonts w:ascii="Cambria" w:hAnsi="Cambria"/>
          </w:rPr>
          <w:t>http://vizhub.healthdata.org/gbd-compare</w:t>
        </w:r>
      </w:hyperlink>
      <w:r>
        <w:rPr>
          <w:rFonts w:ascii="Cambria" w:hAnsi="Cambria"/>
        </w:rPr>
        <w:t xml:space="preserve"> (accessed 19 November 2021).</w:t>
      </w:r>
      <w:bookmarkEnd w:id="75"/>
    </w:p>
    <w:p w14:paraId="17F4EE45" w14:textId="77777777" w:rsidR="00937D6C" w:rsidRDefault="0089657C">
      <w:pPr>
        <w:pStyle w:val="Bibliography"/>
        <w:numPr>
          <w:ilvl w:val="0"/>
          <w:numId w:val="2"/>
        </w:numPr>
        <w:spacing w:line="360" w:lineRule="auto"/>
      </w:pPr>
      <w:bookmarkStart w:id="76" w:name="ref-brikerModifiableSleeprelatedRisk2019"/>
      <w:r>
        <w:rPr>
          <w:rFonts w:ascii="Cambria" w:hAnsi="Cambria"/>
        </w:rPr>
        <w:t>Brike</w:t>
      </w:r>
      <w:r>
        <w:rPr>
          <w:rFonts w:ascii="Cambria" w:hAnsi="Cambria"/>
        </w:rPr>
        <w:t xml:space="preserve">r A, McLone S, Mason M, et al. </w:t>
      </w:r>
      <w:hyperlink r:id="rId13">
        <w:r>
          <w:rPr>
            <w:rStyle w:val="Hyperlink"/>
            <w:rFonts w:ascii="Cambria" w:hAnsi="Cambria"/>
          </w:rPr>
          <w:t>Modifiable sleep-related risk factors in infant deaths in Cook County, Illinois</w:t>
        </w:r>
      </w:hyperlink>
      <w:r>
        <w:rPr>
          <w:rFonts w:ascii="Cambria" w:hAnsi="Cambria"/>
        </w:rPr>
        <w:t>. Injury Epidemiology 2019; 6: 24.</w:t>
      </w:r>
      <w:bookmarkEnd w:id="76"/>
      <w:r>
        <w:rPr>
          <w:rFonts w:ascii="Cambria" w:hAnsi="Cambria"/>
        </w:rPr>
        <w:t xml:space="preserve"> PMID: 31333990. DOI: 10.1186/s40621-019-0203-1.</w:t>
      </w:r>
    </w:p>
    <w:p w14:paraId="2A657F92" w14:textId="77777777" w:rsidR="00937D6C" w:rsidRDefault="0089657C">
      <w:pPr>
        <w:pStyle w:val="Bibliography"/>
        <w:numPr>
          <w:ilvl w:val="0"/>
          <w:numId w:val="2"/>
        </w:numPr>
        <w:spacing w:line="360" w:lineRule="auto"/>
      </w:pPr>
      <w:bookmarkStart w:id="77" w:name="Xa27400dd25037093507e2c2bb7279bdd6c1b371"/>
      <w:r>
        <w:rPr>
          <w:rFonts w:ascii="Cambria" w:hAnsi="Cambria"/>
        </w:rPr>
        <w:t>Dr</w:t>
      </w:r>
      <w:r>
        <w:rPr>
          <w:rFonts w:ascii="Cambria" w:hAnsi="Cambria"/>
        </w:rPr>
        <w:t xml:space="preserve">ake SA, Wolf DA, Yang Y, et al. </w:t>
      </w:r>
      <w:hyperlink r:id="rId14">
        <w:r>
          <w:rPr>
            <w:rStyle w:val="Hyperlink"/>
            <w:rFonts w:ascii="Cambria" w:hAnsi="Cambria"/>
          </w:rPr>
          <w:t>A Descriptive and Geospatial Analysis of Environmental Factors Attributing to Sudden Unexpected Infant Death</w:t>
        </w:r>
      </w:hyperlink>
      <w:r>
        <w:rPr>
          <w:rFonts w:ascii="Cambria" w:hAnsi="Cambria"/>
        </w:rPr>
        <w:t xml:space="preserve">. Am J </w:t>
      </w:r>
      <w:r>
        <w:rPr>
          <w:rFonts w:ascii="Cambria" w:hAnsi="Cambria"/>
        </w:rPr>
        <w:lastRenderedPageBreak/>
        <w:t>Forensic Med Pathol 2019; 40: 108–116.</w:t>
      </w:r>
      <w:bookmarkEnd w:id="77"/>
      <w:r>
        <w:rPr>
          <w:rFonts w:ascii="Cambria" w:hAnsi="Cambria"/>
        </w:rPr>
        <w:t xml:space="preserve"> PMID: </w:t>
      </w:r>
      <w:r>
        <w:rPr>
          <w:rFonts w:ascii="Cambria" w:hAnsi="Cambria"/>
        </w:rPr>
        <w:t>30570520. DOI: 10.1097/PAF.0000000000000455.</w:t>
      </w:r>
    </w:p>
    <w:p w14:paraId="12DBC7DA" w14:textId="77777777" w:rsidR="00937D6C" w:rsidRDefault="0089657C">
      <w:pPr>
        <w:pStyle w:val="Bibliography"/>
        <w:numPr>
          <w:ilvl w:val="0"/>
          <w:numId w:val="2"/>
        </w:numPr>
        <w:spacing w:line="360" w:lineRule="auto"/>
      </w:pPr>
      <w:bookmarkStart w:id="78" w:name="X4603e136eb5233b346d7e269e1d207621ffc878"/>
      <w:r>
        <w:rPr>
          <w:rFonts w:ascii="Cambria" w:hAnsi="Cambria"/>
        </w:rPr>
        <w:t xml:space="preserve">Fee CE, Tarrell A. Geographical Analysis of Sudden Infant Death Syndrome (SIDS) and Associated Risk Factors in Douglas County, Nebraska. </w:t>
      </w:r>
      <w:hyperlink r:id="rId15">
        <w:r>
          <w:rPr>
            <w:rStyle w:val="Hyperlink"/>
            <w:rFonts w:ascii="Cambria" w:hAnsi="Cambria"/>
          </w:rPr>
          <w:t>https://digitalcommons.unmc.edu/cgi/viewcontent.cgi?article=1001&amp;context=emet_posters</w:t>
        </w:r>
      </w:hyperlink>
      <w:r>
        <w:rPr>
          <w:rFonts w:ascii="Cambria" w:hAnsi="Cambria"/>
        </w:rPr>
        <w:t xml:space="preserve"> (2017, accessed 22 August 2022).</w:t>
      </w:r>
      <w:bookmarkEnd w:id="78"/>
    </w:p>
    <w:p w14:paraId="148EB86F" w14:textId="77777777" w:rsidR="00937D6C" w:rsidRDefault="0089657C">
      <w:pPr>
        <w:pStyle w:val="Bibliography"/>
        <w:numPr>
          <w:ilvl w:val="0"/>
          <w:numId w:val="2"/>
        </w:numPr>
        <w:spacing w:line="360" w:lineRule="auto"/>
      </w:pPr>
      <w:bookmarkStart w:id="79" w:name="ref-guestEcologyRaceSocioeconomic1998"/>
      <w:r>
        <w:rPr>
          <w:rFonts w:ascii="Cambria" w:hAnsi="Cambria"/>
        </w:rPr>
        <w:t xml:space="preserve">Guest AM, Almgren G, Hussey JM. </w:t>
      </w:r>
      <w:hyperlink r:id="rId16">
        <w:r>
          <w:rPr>
            <w:rStyle w:val="Hyperlink"/>
            <w:rFonts w:ascii="Cambria" w:hAnsi="Cambria"/>
          </w:rPr>
          <w:t>The ecology of race and socioeconomic distress: Infant and working-age mortality in Chicago</w:t>
        </w:r>
      </w:hyperlink>
      <w:r>
        <w:rPr>
          <w:rFonts w:ascii="Cambria" w:hAnsi="Cambria"/>
        </w:rPr>
        <w:t>. 1998; 23–34.</w:t>
      </w:r>
      <w:bookmarkEnd w:id="79"/>
      <w:r>
        <w:rPr>
          <w:rFonts w:ascii="Cambria" w:hAnsi="Cambria"/>
        </w:rPr>
        <w:t xml:space="preserve"> PMID: 9512907.</w:t>
      </w:r>
    </w:p>
    <w:p w14:paraId="424643AE" w14:textId="77777777" w:rsidR="00937D6C" w:rsidRDefault="0089657C">
      <w:pPr>
        <w:pStyle w:val="Bibliography"/>
        <w:numPr>
          <w:ilvl w:val="0"/>
          <w:numId w:val="2"/>
        </w:numPr>
        <w:spacing w:line="360" w:lineRule="auto"/>
      </w:pPr>
      <w:bookmarkStart w:id="80" w:name="ref-hortonOfflineDefencePrecision2018"/>
      <w:r>
        <w:rPr>
          <w:rFonts w:ascii="Cambria" w:hAnsi="Cambria"/>
        </w:rPr>
        <w:t xml:space="preserve">Horton R. </w:t>
      </w:r>
      <w:hyperlink r:id="rId17">
        <w:r>
          <w:rPr>
            <w:rStyle w:val="Hyperlink"/>
            <w:rFonts w:ascii="Cambria" w:hAnsi="Cambria"/>
          </w:rPr>
          <w:t xml:space="preserve">Offline: In defence of precision </w:t>
        </w:r>
        <w:r>
          <w:rPr>
            <w:rStyle w:val="Hyperlink"/>
            <w:rFonts w:ascii="Cambria" w:hAnsi="Cambria"/>
          </w:rPr>
          <w:t>public health</w:t>
        </w:r>
      </w:hyperlink>
      <w:r>
        <w:rPr>
          <w:rFonts w:ascii="Cambria" w:hAnsi="Cambria"/>
        </w:rPr>
        <w:t>. Lancet 2018; 392: 1504.</w:t>
      </w:r>
      <w:bookmarkEnd w:id="80"/>
    </w:p>
    <w:p w14:paraId="1C9F3D62" w14:textId="77777777" w:rsidR="00937D6C" w:rsidRDefault="0089657C">
      <w:pPr>
        <w:pStyle w:val="Bibliography"/>
        <w:numPr>
          <w:ilvl w:val="0"/>
          <w:numId w:val="2"/>
        </w:numPr>
        <w:spacing w:line="360" w:lineRule="auto"/>
      </w:pPr>
      <w:bookmarkStart w:id="81" w:name="X88ae6156a31e22b76f17d6fe348028a4d44762d"/>
      <w:r>
        <w:rPr>
          <w:rFonts w:ascii="Cambria" w:hAnsi="Cambria"/>
        </w:rPr>
        <w:t xml:space="preserve">Grimson RC, Wang KC, Johnson PWC. </w:t>
      </w:r>
      <w:hyperlink r:id="rId18">
        <w:r>
          <w:rPr>
            <w:rStyle w:val="Hyperlink"/>
            <w:rFonts w:ascii="Cambria" w:hAnsi="Cambria"/>
          </w:rPr>
          <w:t>Searching for hierarchical clusters of disease: Spatial patterns of sudden infant death syndrome</w:t>
        </w:r>
      </w:hyperlink>
      <w:r>
        <w:rPr>
          <w:rFonts w:ascii="Cambria" w:hAnsi="Cambria"/>
        </w:rPr>
        <w:t>. Social Science &amp; Medi</w:t>
      </w:r>
      <w:r>
        <w:rPr>
          <w:rFonts w:ascii="Cambria" w:hAnsi="Cambria"/>
        </w:rPr>
        <w:t>cine Part D: Medical Geography 1981; 15: 287–293.</w:t>
      </w:r>
      <w:bookmarkEnd w:id="81"/>
    </w:p>
    <w:p w14:paraId="2402A3E8" w14:textId="77777777" w:rsidR="00937D6C" w:rsidRDefault="0089657C">
      <w:pPr>
        <w:pStyle w:val="Bibliography"/>
        <w:numPr>
          <w:ilvl w:val="0"/>
          <w:numId w:val="2"/>
        </w:numPr>
        <w:spacing w:line="360" w:lineRule="auto"/>
      </w:pPr>
      <w:bookmarkStart w:id="82" w:name="ref-AmericanCommunitySurvey"/>
      <w:r>
        <w:rPr>
          <w:rFonts w:ascii="Cambria" w:hAnsi="Cambria"/>
        </w:rPr>
        <w:t xml:space="preserve">American Community Survey Data Products, </w:t>
      </w:r>
      <w:hyperlink r:id="rId19">
        <w:r>
          <w:rPr>
            <w:rStyle w:val="Hyperlink"/>
            <w:rFonts w:ascii="Cambria" w:hAnsi="Cambria"/>
          </w:rPr>
          <w:t>https://www.census.gov/programs-surveys/acs/</w:t>
        </w:r>
      </w:hyperlink>
      <w:r>
        <w:rPr>
          <w:rFonts w:ascii="Cambria" w:hAnsi="Cambria"/>
        </w:rPr>
        <w:t>.</w:t>
      </w:r>
      <w:bookmarkEnd w:id="82"/>
    </w:p>
    <w:p w14:paraId="1456C3D1" w14:textId="77777777" w:rsidR="00937D6C" w:rsidRDefault="0089657C">
      <w:pPr>
        <w:pStyle w:val="Bibliography"/>
        <w:numPr>
          <w:ilvl w:val="0"/>
          <w:numId w:val="2"/>
        </w:numPr>
        <w:spacing w:line="360" w:lineRule="auto"/>
      </w:pPr>
      <w:bookmarkStart w:id="83" w:name="ref-SocialVulnerabilityIndex"/>
      <w:r>
        <w:rPr>
          <w:rFonts w:ascii="Cambria" w:hAnsi="Cambria"/>
        </w:rPr>
        <w:t xml:space="preserve">Social Vulnerability Index Data Products, </w:t>
      </w:r>
      <w:hyperlink r:id="rId20">
        <w:r>
          <w:rPr>
            <w:rStyle w:val="Hyperlink"/>
            <w:rFonts w:ascii="Cambria" w:hAnsi="Cambria"/>
          </w:rPr>
          <w:t>https://www.atsdr.cdc.gov/placeandhealth/svi/index.html</w:t>
        </w:r>
      </w:hyperlink>
      <w:hyperlink>
        <w:r>
          <w:rPr>
            <w:rFonts w:ascii="Cambria" w:hAnsi="Cambria"/>
          </w:rPr>
          <w:t>.</w:t>
        </w:r>
      </w:hyperlink>
      <w:bookmarkEnd w:id="83"/>
    </w:p>
    <w:p w14:paraId="5FA2D5CE" w14:textId="77777777" w:rsidR="00937D6C" w:rsidRDefault="0089657C">
      <w:pPr>
        <w:pStyle w:val="Bibliography"/>
        <w:numPr>
          <w:ilvl w:val="0"/>
          <w:numId w:val="2"/>
        </w:numPr>
        <w:spacing w:line="360" w:lineRule="auto"/>
      </w:pPr>
      <w:bookmarkStart w:id="84" w:name="ref-ProgrammingLanguage"/>
      <w:r>
        <w:rPr>
          <w:rFonts w:ascii="Cambria" w:hAnsi="Cambria"/>
        </w:rPr>
        <w:t xml:space="preserve">R Programming Language. R Foundation, </w:t>
      </w:r>
      <w:hyperlink>
        <w:r>
          <w:rPr>
            <w:rStyle w:val="Hyperlink"/>
            <w:rFonts w:ascii="Cambria" w:hAnsi="Cambria"/>
          </w:rPr>
          <w:t>https://www.r-project.org/</w:t>
        </w:r>
      </w:hyperlink>
      <w:bookmarkEnd w:id="84"/>
    </w:p>
    <w:p w14:paraId="04F13879" w14:textId="77777777" w:rsidR="00937D6C" w:rsidRDefault="0089657C">
      <w:pPr>
        <w:pStyle w:val="Bibliography"/>
        <w:numPr>
          <w:ilvl w:val="0"/>
          <w:numId w:val="2"/>
        </w:numPr>
        <w:spacing w:line="360" w:lineRule="auto"/>
      </w:pPr>
      <w:bookmarkStart w:id="85" w:name="ref-TidyversePackageSuite"/>
      <w:r>
        <w:rPr>
          <w:rFonts w:ascii="Cambria" w:hAnsi="Cambria"/>
        </w:rPr>
        <w:t>Tidyverse R Package Suite. Posit Softw</w:t>
      </w:r>
      <w:r>
        <w:rPr>
          <w:rFonts w:ascii="Cambria" w:hAnsi="Cambria"/>
        </w:rPr>
        <w:t xml:space="preserve">are, PBC, </w:t>
      </w:r>
      <w:hyperlink r:id="rId21">
        <w:r>
          <w:rPr>
            <w:rStyle w:val="Hyperlink"/>
            <w:rFonts w:ascii="Cambria" w:hAnsi="Cambria"/>
          </w:rPr>
          <w:t>https://www.tidyverse.org/</w:t>
        </w:r>
      </w:hyperlink>
      <w:hyperlink>
        <w:r>
          <w:rPr>
            <w:rFonts w:ascii="Cambria" w:hAnsi="Cambria"/>
          </w:rPr>
          <w:t>.</w:t>
        </w:r>
      </w:hyperlink>
      <w:bookmarkEnd w:id="85"/>
    </w:p>
    <w:p w14:paraId="35103E5E" w14:textId="77777777" w:rsidR="00937D6C" w:rsidRDefault="0089657C">
      <w:pPr>
        <w:pStyle w:val="Bibliography"/>
        <w:numPr>
          <w:ilvl w:val="0"/>
          <w:numId w:val="2"/>
        </w:numPr>
        <w:spacing w:line="360" w:lineRule="auto"/>
      </w:pPr>
      <w:bookmarkStart w:id="86" w:name="ref-samfirkeJanitorPackage"/>
      <w:r>
        <w:rPr>
          <w:rFonts w:ascii="Cambria" w:hAnsi="Cambria"/>
        </w:rPr>
        <w:t xml:space="preserve">Firke S. Janitor R Package, </w:t>
      </w:r>
      <w:hyperlink r:id="rId22">
        <w:r>
          <w:rPr>
            <w:rStyle w:val="Hyperlink"/>
            <w:rFonts w:ascii="Cambria" w:hAnsi="Cambria"/>
          </w:rPr>
          <w:t>https://sfirke.github.io/janitor/</w:t>
        </w:r>
      </w:hyperlink>
      <w:r>
        <w:rPr>
          <w:rFonts w:ascii="Cambria" w:hAnsi="Cambria"/>
        </w:rPr>
        <w:t>.</w:t>
      </w:r>
      <w:bookmarkEnd w:id="86"/>
    </w:p>
    <w:p w14:paraId="4B356FC5" w14:textId="77777777" w:rsidR="00937D6C" w:rsidRDefault="0089657C">
      <w:pPr>
        <w:pStyle w:val="Bibliography"/>
        <w:numPr>
          <w:ilvl w:val="0"/>
          <w:numId w:val="2"/>
        </w:numPr>
        <w:spacing w:line="360" w:lineRule="auto"/>
      </w:pPr>
      <w:bookmarkStart w:id="87" w:name="ref-hughdevlinRSocrataPackage"/>
      <w:r>
        <w:rPr>
          <w:rFonts w:ascii="Cambria" w:hAnsi="Cambria"/>
        </w:rPr>
        <w:t>Devlin H, Schenk T, Leynes G</w:t>
      </w:r>
      <w:r>
        <w:rPr>
          <w:rFonts w:ascii="Cambria" w:hAnsi="Cambria"/>
        </w:rPr>
        <w:t xml:space="preserve">, et al. RSocrata Package, </w:t>
      </w:r>
      <w:hyperlink r:id="rId23">
        <w:r>
          <w:rPr>
            <w:rStyle w:val="Hyperlink"/>
            <w:rFonts w:ascii="Cambria" w:hAnsi="Cambria"/>
          </w:rPr>
          <w:t>https://cran.r-project.org/web/packages/RSocrata/index.html</w:t>
        </w:r>
      </w:hyperlink>
      <w:r>
        <w:rPr>
          <w:rFonts w:ascii="Cambria" w:hAnsi="Cambria"/>
        </w:rPr>
        <w:t>.</w:t>
      </w:r>
      <w:bookmarkEnd w:id="87"/>
    </w:p>
    <w:p w14:paraId="5C0DA751" w14:textId="77777777" w:rsidR="00937D6C" w:rsidRDefault="0089657C">
      <w:pPr>
        <w:pStyle w:val="Bibliography"/>
        <w:numPr>
          <w:ilvl w:val="0"/>
          <w:numId w:val="2"/>
        </w:numPr>
        <w:spacing w:line="360" w:lineRule="auto"/>
      </w:pPr>
      <w:bookmarkStart w:id="88" w:name="ref-williammichaellandauTargetsPackage"/>
      <w:r>
        <w:rPr>
          <w:rFonts w:ascii="Cambria" w:hAnsi="Cambria"/>
        </w:rPr>
        <w:t xml:space="preserve">Landau WM. Targets R Package. rOpenSci, </w:t>
      </w:r>
      <w:hyperlink r:id="rId24">
        <w:r>
          <w:rPr>
            <w:rStyle w:val="Hyperlink"/>
            <w:rFonts w:ascii="Cambria" w:hAnsi="Cambria"/>
          </w:rPr>
          <w:t>https://docs.ropensci.org/targets/</w:t>
        </w:r>
      </w:hyperlink>
      <w:r>
        <w:rPr>
          <w:rFonts w:ascii="Cambria" w:hAnsi="Cambria"/>
        </w:rPr>
        <w:t>.</w:t>
      </w:r>
      <w:bookmarkEnd w:id="88"/>
    </w:p>
    <w:p w14:paraId="12D8A499" w14:textId="77777777" w:rsidR="00937D6C" w:rsidRDefault="0089657C">
      <w:pPr>
        <w:pStyle w:val="Bibliography"/>
        <w:numPr>
          <w:ilvl w:val="0"/>
          <w:numId w:val="2"/>
        </w:numPr>
        <w:spacing w:line="360" w:lineRule="auto"/>
      </w:pPr>
      <w:bookmarkStart w:id="89" w:name="ref-richardiannoneGtPackage"/>
      <w:r>
        <w:rPr>
          <w:rFonts w:ascii="Cambria" w:hAnsi="Cambria"/>
        </w:rPr>
        <w:t xml:space="preserve">Iannone R, Cheng J, Schloerke B, et al. Gt R Package. Posit Software, PBC, </w:t>
      </w:r>
      <w:hyperlink r:id="rId25">
        <w:r>
          <w:rPr>
            <w:rStyle w:val="Hyperlink"/>
            <w:rFonts w:ascii="Cambria" w:hAnsi="Cambria"/>
          </w:rPr>
          <w:t>https://gt.rstudio.com/</w:t>
        </w:r>
      </w:hyperlink>
      <w:r>
        <w:rPr>
          <w:rFonts w:ascii="Cambria" w:hAnsi="Cambria"/>
        </w:rPr>
        <w:t>.</w:t>
      </w:r>
      <w:bookmarkEnd w:id="89"/>
    </w:p>
    <w:p w14:paraId="1C2F30B7" w14:textId="77777777" w:rsidR="00937D6C" w:rsidRDefault="0089657C">
      <w:pPr>
        <w:pStyle w:val="Bibliography"/>
        <w:numPr>
          <w:ilvl w:val="0"/>
          <w:numId w:val="2"/>
        </w:numPr>
        <w:spacing w:line="360" w:lineRule="auto"/>
      </w:pPr>
      <w:bookmarkStart w:id="90" w:name="ref-danield.sjobergGtsummaryPackage"/>
      <w:r>
        <w:rPr>
          <w:rFonts w:ascii="Cambria" w:hAnsi="Cambria"/>
        </w:rPr>
        <w:t xml:space="preserve">Sjoberg DD, Larmarange J, Curry M, et al. Gtsummary R Package, </w:t>
      </w:r>
      <w:hyperlink r:id="rId26">
        <w:r>
          <w:rPr>
            <w:rStyle w:val="Hyperlink"/>
            <w:rFonts w:ascii="Cambria" w:hAnsi="Cambria"/>
          </w:rPr>
          <w:t>https://www.danieldsjoberg.com/gtsummary/</w:t>
        </w:r>
      </w:hyperlink>
      <w:r>
        <w:rPr>
          <w:rFonts w:ascii="Cambria" w:hAnsi="Cambria"/>
        </w:rPr>
        <w:t>.</w:t>
      </w:r>
      <w:bookmarkEnd w:id="90"/>
    </w:p>
    <w:p w14:paraId="596C999F" w14:textId="77777777" w:rsidR="00937D6C" w:rsidRDefault="0089657C">
      <w:pPr>
        <w:pStyle w:val="Bibliography"/>
        <w:numPr>
          <w:ilvl w:val="0"/>
          <w:numId w:val="2"/>
        </w:numPr>
        <w:spacing w:line="360" w:lineRule="auto"/>
      </w:pPr>
      <w:bookmarkStart w:id="91" w:name="ref-edzerpebesmaSfPackage"/>
      <w:r>
        <w:rPr>
          <w:rFonts w:ascii="Cambria" w:hAnsi="Cambria"/>
        </w:rPr>
        <w:t xml:space="preserve">Pebesma E. Sf R Package. R consortium, </w:t>
      </w:r>
      <w:hyperlink r:id="rId27">
        <w:r>
          <w:rPr>
            <w:rStyle w:val="Hyperlink"/>
            <w:rFonts w:ascii="Cambria" w:hAnsi="Cambria"/>
          </w:rPr>
          <w:t>https://r-spatial.github.io/sf/index.html</w:t>
        </w:r>
      </w:hyperlink>
      <w:r>
        <w:rPr>
          <w:rFonts w:ascii="Cambria" w:hAnsi="Cambria"/>
        </w:rPr>
        <w:t>.</w:t>
      </w:r>
      <w:bookmarkEnd w:id="91"/>
    </w:p>
    <w:p w14:paraId="364E4AFE" w14:textId="77777777" w:rsidR="00937D6C" w:rsidRDefault="0089657C">
      <w:pPr>
        <w:pStyle w:val="Bibliography"/>
        <w:numPr>
          <w:ilvl w:val="0"/>
          <w:numId w:val="2"/>
        </w:numPr>
        <w:spacing w:line="360" w:lineRule="auto"/>
      </w:pPr>
      <w:bookmarkStart w:id="92" w:name="ref-LeafletPackage"/>
      <w:r>
        <w:rPr>
          <w:rFonts w:ascii="Cambria" w:hAnsi="Cambria"/>
        </w:rPr>
        <w:lastRenderedPageBreak/>
        <w:t>Leaflet R Package.</w:t>
      </w:r>
      <w:r>
        <w:rPr>
          <w:rFonts w:ascii="Cambria" w:hAnsi="Cambria"/>
        </w:rPr>
        <w:t xml:space="preserve"> Posit Software, PBC, </w:t>
      </w:r>
      <w:hyperlink r:id="rId28">
        <w:r>
          <w:rPr>
            <w:rStyle w:val="Hyperlink"/>
            <w:rFonts w:ascii="Cambria" w:hAnsi="Cambria"/>
          </w:rPr>
          <w:t>https://rstudio.github.io/leaflet/</w:t>
        </w:r>
      </w:hyperlink>
      <w:hyperlink>
        <w:r>
          <w:rPr>
            <w:rFonts w:ascii="Cambria" w:hAnsi="Cambria"/>
          </w:rPr>
          <w:t>.</w:t>
        </w:r>
      </w:hyperlink>
      <w:bookmarkEnd w:id="92"/>
    </w:p>
    <w:p w14:paraId="749FD121" w14:textId="77777777" w:rsidR="00937D6C" w:rsidRDefault="0089657C">
      <w:pPr>
        <w:pStyle w:val="Bibliography"/>
        <w:numPr>
          <w:ilvl w:val="0"/>
          <w:numId w:val="2"/>
        </w:numPr>
        <w:spacing w:line="360" w:lineRule="auto"/>
      </w:pPr>
      <w:bookmarkStart w:id="93" w:name="ref-tennekesTmapThematicMaps"/>
      <w:r>
        <w:rPr>
          <w:rFonts w:ascii="Cambria" w:hAnsi="Cambria"/>
        </w:rPr>
        <w:t xml:space="preserve">Tennekes M. Tmap: Thematic maps in R, </w:t>
      </w:r>
      <w:hyperlink r:id="rId29">
        <w:r>
          <w:rPr>
            <w:rStyle w:val="Hyperlink"/>
            <w:rFonts w:ascii="Cambria" w:hAnsi="Cambria"/>
          </w:rPr>
          <w:t>https://r-tmap.github.io/tmap/</w:t>
        </w:r>
      </w:hyperlink>
      <w:hyperlink>
        <w:r>
          <w:rPr>
            <w:rFonts w:ascii="Cambria" w:hAnsi="Cambria"/>
          </w:rPr>
          <w:t>.</w:t>
        </w:r>
      </w:hyperlink>
      <w:bookmarkEnd w:id="93"/>
    </w:p>
    <w:p w14:paraId="3226DD8B" w14:textId="77777777" w:rsidR="00937D6C" w:rsidRDefault="0089657C">
      <w:pPr>
        <w:pStyle w:val="Bibliography"/>
        <w:numPr>
          <w:ilvl w:val="0"/>
          <w:numId w:val="2"/>
        </w:numPr>
        <w:spacing w:line="360" w:lineRule="auto"/>
      </w:pPr>
      <w:bookmarkStart w:id="94" w:name="ref-danielpossenriedeOpencagePackage"/>
      <w:r>
        <w:rPr>
          <w:rFonts w:ascii="Cambria" w:hAnsi="Cambria"/>
        </w:rPr>
        <w:t xml:space="preserve">Possenriede D, Sadler J, Salmon M. Opencage R Package. rOpenSci, </w:t>
      </w:r>
      <w:hyperlink r:id="rId30">
        <w:r>
          <w:rPr>
            <w:rStyle w:val="Hyperlink"/>
            <w:rFonts w:ascii="Cambria" w:hAnsi="Cambria"/>
          </w:rPr>
          <w:t>https://docs.ropensci.org/ope</w:t>
        </w:r>
        <w:r>
          <w:rPr>
            <w:rStyle w:val="Hyperlink"/>
            <w:rFonts w:ascii="Cambria" w:hAnsi="Cambria"/>
          </w:rPr>
          <w:t>ncage/index.html</w:t>
        </w:r>
      </w:hyperlink>
      <w:bookmarkEnd w:id="94"/>
      <w:r>
        <w:rPr>
          <w:rFonts w:ascii="Cambria" w:hAnsi="Cambria"/>
        </w:rPr>
        <w:t>.</w:t>
      </w:r>
    </w:p>
    <w:p w14:paraId="180DEF65" w14:textId="77777777" w:rsidR="00937D6C" w:rsidRDefault="0089657C">
      <w:pPr>
        <w:pStyle w:val="Bibliography"/>
        <w:numPr>
          <w:ilvl w:val="0"/>
          <w:numId w:val="2"/>
        </w:numPr>
        <w:spacing w:line="360" w:lineRule="auto"/>
      </w:pPr>
      <w:bookmarkStart w:id="95" w:name="ref-kylewalkerTigrisPackage"/>
      <w:r>
        <w:rPr>
          <w:rFonts w:ascii="Cambria" w:hAnsi="Cambria"/>
        </w:rPr>
        <w:t xml:space="preserve">Walker K. Tigris R Package, </w:t>
      </w:r>
      <w:hyperlink r:id="rId31">
        <w:r>
          <w:rPr>
            <w:rStyle w:val="Hyperlink"/>
            <w:rFonts w:ascii="Cambria" w:hAnsi="Cambria"/>
          </w:rPr>
          <w:t>https://cran.rstudio.com/web/packages/tigris/</w:t>
        </w:r>
      </w:hyperlink>
      <w:r>
        <w:rPr>
          <w:rFonts w:ascii="Cambria" w:hAnsi="Cambria"/>
        </w:rPr>
        <w:t>.</w:t>
      </w:r>
      <w:bookmarkEnd w:id="95"/>
    </w:p>
    <w:p w14:paraId="69A5BD9F" w14:textId="77777777" w:rsidR="00937D6C" w:rsidRDefault="0089657C">
      <w:pPr>
        <w:pStyle w:val="Bibliography"/>
        <w:numPr>
          <w:ilvl w:val="0"/>
          <w:numId w:val="2"/>
        </w:numPr>
        <w:spacing w:line="360" w:lineRule="auto"/>
      </w:pPr>
      <w:bookmarkStart w:id="96" w:name="ref-CARTOBasemapStyles"/>
      <w:r>
        <w:rPr>
          <w:rFonts w:ascii="Cambria" w:hAnsi="Cambria"/>
        </w:rPr>
        <w:t xml:space="preserve">CARTO basemap styles. Carto, </w:t>
      </w:r>
      <w:hyperlink r:id="rId32">
        <w:r>
          <w:rPr>
            <w:rStyle w:val="Hyperlink"/>
            <w:rFonts w:ascii="Cambria" w:hAnsi="Cambria"/>
          </w:rPr>
          <w:t>https://</w:t>
        </w:r>
        <w:r>
          <w:rPr>
            <w:rStyle w:val="Hyperlink"/>
            <w:rFonts w:ascii="Cambria" w:hAnsi="Cambria"/>
          </w:rPr>
          <w:t>github.com/CartoDB/basemap-styles</w:t>
        </w:r>
      </w:hyperlink>
      <w:hyperlink>
        <w:r>
          <w:rPr>
            <w:rFonts w:ascii="Cambria" w:hAnsi="Cambria"/>
          </w:rPr>
          <w:t>.</w:t>
        </w:r>
      </w:hyperlink>
      <w:bookmarkEnd w:id="96"/>
    </w:p>
    <w:p w14:paraId="166864FD" w14:textId="77777777" w:rsidR="00937D6C" w:rsidRDefault="0089657C">
      <w:pPr>
        <w:pStyle w:val="Bibliography"/>
        <w:numPr>
          <w:ilvl w:val="0"/>
          <w:numId w:val="2"/>
        </w:numPr>
        <w:spacing w:line="360" w:lineRule="auto"/>
      </w:pPr>
      <w:bookmarkStart w:id="97" w:name="ref-frankwarmerdamGDAL"/>
      <w:r>
        <w:rPr>
          <w:rFonts w:ascii="Cambria" w:hAnsi="Cambria"/>
        </w:rPr>
        <w:t xml:space="preserve">Warmerdam F, Rouault E. GDAL. </w:t>
      </w:r>
      <w:proofErr w:type="gramStart"/>
      <w:r>
        <w:rPr>
          <w:rFonts w:ascii="Cambria" w:hAnsi="Cambria"/>
        </w:rPr>
        <w:t>Open Source</w:t>
      </w:r>
      <w:proofErr w:type="gramEnd"/>
      <w:r>
        <w:rPr>
          <w:rFonts w:ascii="Cambria" w:hAnsi="Cambria"/>
        </w:rPr>
        <w:t xml:space="preserve"> Geospatial Foundation, </w:t>
      </w:r>
      <w:hyperlink r:id="rId33">
        <w:r>
          <w:rPr>
            <w:rStyle w:val="Hyperlink"/>
            <w:rFonts w:ascii="Cambria" w:hAnsi="Cambria"/>
          </w:rPr>
          <w:t>https://gdal.org/</w:t>
        </w:r>
      </w:hyperlink>
      <w:r>
        <w:rPr>
          <w:rFonts w:ascii="Cambria" w:hAnsi="Cambria"/>
        </w:rPr>
        <w:t>.</w:t>
      </w:r>
      <w:bookmarkEnd w:id="97"/>
    </w:p>
    <w:p w14:paraId="3DF70AC9" w14:textId="77777777" w:rsidR="00937D6C" w:rsidRDefault="0089657C">
      <w:pPr>
        <w:pStyle w:val="Bibliography"/>
        <w:numPr>
          <w:ilvl w:val="0"/>
          <w:numId w:val="2"/>
        </w:numPr>
        <w:spacing w:line="360" w:lineRule="auto"/>
      </w:pPr>
      <w:bookmarkStart w:id="98" w:name="ref-GEOS"/>
      <w:r>
        <w:rPr>
          <w:rFonts w:ascii="Cambria" w:hAnsi="Cambria"/>
        </w:rPr>
        <w:t xml:space="preserve">GEOS. </w:t>
      </w:r>
      <w:proofErr w:type="gramStart"/>
      <w:r>
        <w:rPr>
          <w:rFonts w:ascii="Cambria" w:hAnsi="Cambria"/>
        </w:rPr>
        <w:t>Open Source</w:t>
      </w:r>
      <w:proofErr w:type="gramEnd"/>
      <w:r>
        <w:rPr>
          <w:rFonts w:ascii="Cambria" w:hAnsi="Cambria"/>
        </w:rPr>
        <w:t xml:space="preserve"> Geospatial Foundation, </w:t>
      </w:r>
      <w:hyperlink r:id="rId34">
        <w:r>
          <w:rPr>
            <w:rStyle w:val="Hyperlink"/>
            <w:rFonts w:ascii="Cambria" w:hAnsi="Cambria"/>
          </w:rPr>
          <w:t>ht</w:t>
        </w:r>
        <w:r>
          <w:rPr>
            <w:rStyle w:val="Hyperlink"/>
            <w:rFonts w:ascii="Cambria" w:hAnsi="Cambria"/>
          </w:rPr>
          <w:t>tps://libgeos.org/</w:t>
        </w:r>
      </w:hyperlink>
      <w:hyperlink>
        <w:r>
          <w:rPr>
            <w:rFonts w:ascii="Cambria" w:hAnsi="Cambria"/>
          </w:rPr>
          <w:t>.</w:t>
        </w:r>
      </w:hyperlink>
      <w:bookmarkEnd w:id="98"/>
    </w:p>
    <w:p w14:paraId="4965A8CC" w14:textId="77777777" w:rsidR="00937D6C" w:rsidRDefault="0089657C">
      <w:pPr>
        <w:pStyle w:val="Bibliography"/>
        <w:numPr>
          <w:ilvl w:val="0"/>
          <w:numId w:val="2"/>
        </w:numPr>
        <w:spacing w:line="360" w:lineRule="auto"/>
      </w:pPr>
      <w:bookmarkStart w:id="99" w:name="ref-volodymyragafonkinLeaflet"/>
      <w:r>
        <w:rPr>
          <w:rFonts w:ascii="Cambria" w:hAnsi="Cambria"/>
        </w:rPr>
        <w:t xml:space="preserve">Agafonkin V. Leaflet, </w:t>
      </w:r>
      <w:hyperlink r:id="rId35">
        <w:r>
          <w:rPr>
            <w:rStyle w:val="Hyperlink"/>
            <w:rFonts w:ascii="Cambria" w:hAnsi="Cambria"/>
          </w:rPr>
          <w:t>https://leafletjs.com/</w:t>
        </w:r>
      </w:hyperlink>
      <w:r>
        <w:rPr>
          <w:rFonts w:ascii="Cambria" w:hAnsi="Cambria"/>
        </w:rPr>
        <w:t>.</w:t>
      </w:r>
      <w:bookmarkEnd w:id="99"/>
    </w:p>
    <w:p w14:paraId="5C09638A" w14:textId="77777777" w:rsidR="00937D6C" w:rsidRDefault="0089657C">
      <w:pPr>
        <w:pStyle w:val="Bibliography"/>
        <w:numPr>
          <w:ilvl w:val="0"/>
          <w:numId w:val="2"/>
        </w:numPr>
        <w:spacing w:line="360" w:lineRule="auto"/>
      </w:pPr>
      <w:bookmarkStart w:id="100" w:name="ref-OpenCageGeocodingAPI"/>
      <w:r>
        <w:rPr>
          <w:rFonts w:ascii="Cambria" w:hAnsi="Cambria"/>
        </w:rPr>
        <w:t xml:space="preserve">OpenCage Geocoding API. OpenCage GmbH, </w:t>
      </w:r>
      <w:hyperlink r:id="rId36">
        <w:r>
          <w:rPr>
            <w:rStyle w:val="Hyperlink"/>
            <w:rFonts w:ascii="Cambria" w:hAnsi="Cambria"/>
          </w:rPr>
          <w:t>https://opencagedata.com/</w:t>
        </w:r>
      </w:hyperlink>
      <w:hyperlink>
        <w:r>
          <w:rPr>
            <w:rFonts w:ascii="Cambria" w:hAnsi="Cambria"/>
          </w:rPr>
          <w:t>.</w:t>
        </w:r>
      </w:hyperlink>
      <w:bookmarkEnd w:id="100"/>
    </w:p>
    <w:p w14:paraId="6F3C7F45" w14:textId="77777777" w:rsidR="00937D6C" w:rsidRDefault="0089657C">
      <w:pPr>
        <w:pStyle w:val="Bibliography"/>
        <w:numPr>
          <w:ilvl w:val="0"/>
          <w:numId w:val="2"/>
        </w:numPr>
        <w:spacing w:line="360" w:lineRule="auto"/>
      </w:pPr>
      <w:bookmarkStart w:id="101" w:name="ref-OpenStreetMap"/>
      <w:r>
        <w:rPr>
          <w:rFonts w:ascii="Cambria" w:hAnsi="Cambria"/>
        </w:rPr>
        <w:t>Ope</w:t>
      </w:r>
      <w:r>
        <w:rPr>
          <w:rFonts w:ascii="Cambria" w:hAnsi="Cambria"/>
        </w:rPr>
        <w:t xml:space="preserve">nStreetMap. OpenStreetMap Foundation, </w:t>
      </w:r>
      <w:hyperlink r:id="rId37">
        <w:r>
          <w:rPr>
            <w:rStyle w:val="Hyperlink"/>
            <w:rFonts w:ascii="Cambria" w:hAnsi="Cambria"/>
          </w:rPr>
          <w:t>https://www.openstreetmap.org/</w:t>
        </w:r>
      </w:hyperlink>
      <w:hyperlink>
        <w:r>
          <w:rPr>
            <w:rFonts w:ascii="Cambria" w:hAnsi="Cambria"/>
          </w:rPr>
          <w:t>.</w:t>
        </w:r>
      </w:hyperlink>
      <w:bookmarkEnd w:id="101"/>
    </w:p>
    <w:p w14:paraId="7EEB679C" w14:textId="77777777" w:rsidR="00937D6C" w:rsidRDefault="0089657C">
      <w:pPr>
        <w:pStyle w:val="Bibliography"/>
        <w:numPr>
          <w:ilvl w:val="0"/>
          <w:numId w:val="2"/>
        </w:numPr>
        <w:spacing w:line="360" w:lineRule="auto"/>
      </w:pPr>
      <w:bookmarkStart w:id="102" w:name="ref-PROJ"/>
      <w:r>
        <w:rPr>
          <w:rFonts w:ascii="Cambria" w:hAnsi="Cambria"/>
        </w:rPr>
        <w:t xml:space="preserve">PROJ. </w:t>
      </w:r>
      <w:proofErr w:type="gramStart"/>
      <w:r>
        <w:rPr>
          <w:rFonts w:ascii="Cambria" w:hAnsi="Cambria"/>
        </w:rPr>
        <w:t>Open Source</w:t>
      </w:r>
      <w:proofErr w:type="gramEnd"/>
      <w:r>
        <w:rPr>
          <w:rFonts w:ascii="Cambria" w:hAnsi="Cambria"/>
        </w:rPr>
        <w:t xml:space="preserve"> Geospatial Foundation, </w:t>
      </w:r>
      <w:hyperlink r:id="rId38">
        <w:r>
          <w:rPr>
            <w:rStyle w:val="Hyperlink"/>
            <w:rFonts w:ascii="Cambria" w:hAnsi="Cambria"/>
          </w:rPr>
          <w:t>https://proj.org/index.html</w:t>
        </w:r>
      </w:hyperlink>
      <w:hyperlink>
        <w:r>
          <w:rPr>
            <w:rFonts w:ascii="Cambria" w:hAnsi="Cambria"/>
          </w:rPr>
          <w:t>.</w:t>
        </w:r>
      </w:hyperlink>
      <w:bookmarkEnd w:id="102"/>
    </w:p>
    <w:p w14:paraId="27F2BB18" w14:textId="77777777" w:rsidR="00937D6C" w:rsidRDefault="0089657C">
      <w:pPr>
        <w:pStyle w:val="Bibliography"/>
        <w:numPr>
          <w:ilvl w:val="0"/>
          <w:numId w:val="2"/>
        </w:numPr>
        <w:spacing w:line="360" w:lineRule="auto"/>
      </w:pPr>
      <w:bookmarkStart w:id="103" w:name="ref-TIGERDataProducts"/>
      <w:r>
        <w:rPr>
          <w:rFonts w:ascii="Cambria" w:hAnsi="Cambria"/>
        </w:rPr>
        <w:t xml:space="preserve">TIGER Data Products, </w:t>
      </w:r>
      <w:hyperlink r:id="rId39">
        <w:r>
          <w:rPr>
            <w:rStyle w:val="Hyperlink"/>
            <w:rFonts w:ascii="Cambria" w:hAnsi="Cambria"/>
          </w:rPr>
          <w:t>https://www.census.gov/programs-surveys/geography/guidance/tiger-data-products-guide.html</w:t>
        </w:r>
      </w:hyperlink>
      <w:hyperlink>
        <w:r>
          <w:rPr>
            <w:rFonts w:ascii="Cambria" w:hAnsi="Cambria"/>
          </w:rPr>
          <w:t>.</w:t>
        </w:r>
      </w:hyperlink>
      <w:bookmarkEnd w:id="103"/>
    </w:p>
    <w:p w14:paraId="26003F18" w14:textId="77777777" w:rsidR="00937D6C" w:rsidRDefault="0089657C">
      <w:pPr>
        <w:pStyle w:val="Bibliography"/>
        <w:numPr>
          <w:ilvl w:val="0"/>
          <w:numId w:val="2"/>
        </w:numPr>
        <w:spacing w:line="360" w:lineRule="auto"/>
      </w:pPr>
      <w:bookmarkStart w:id="104" w:name="ref-brianripleyMASSPackage"/>
      <w:r>
        <w:rPr>
          <w:rFonts w:ascii="Cambria" w:hAnsi="Cambria"/>
        </w:rPr>
        <w:t>R</w:t>
      </w:r>
      <w:r>
        <w:rPr>
          <w:rFonts w:ascii="Cambria" w:hAnsi="Cambria"/>
        </w:rPr>
        <w:t xml:space="preserve">ipley B, Venables B, Bates DM, et al. MASS R Package, </w:t>
      </w:r>
      <w:hyperlink r:id="rId40">
        <w:r>
          <w:rPr>
            <w:rStyle w:val="Hyperlink"/>
            <w:rFonts w:ascii="Cambria" w:hAnsi="Cambria"/>
          </w:rPr>
          <w:t>https://cran.r-project.org/web/packages/MASS/index.html</w:t>
        </w:r>
      </w:hyperlink>
      <w:r>
        <w:rPr>
          <w:rFonts w:ascii="Cambria" w:hAnsi="Cambria"/>
        </w:rPr>
        <w:t>.</w:t>
      </w:r>
      <w:bookmarkEnd w:id="104"/>
    </w:p>
    <w:p w14:paraId="7281381C" w14:textId="77777777" w:rsidR="00937D6C" w:rsidRDefault="0089657C">
      <w:pPr>
        <w:pStyle w:val="Bibliography"/>
        <w:numPr>
          <w:ilvl w:val="0"/>
          <w:numId w:val="2"/>
        </w:numPr>
        <w:spacing w:line="360" w:lineRule="auto"/>
      </w:pPr>
      <w:bookmarkStart w:id="105" w:name="ref-danielludeckeEasystatsPackageSuite"/>
      <w:r>
        <w:rPr>
          <w:rFonts w:ascii="Cambria" w:hAnsi="Cambria"/>
        </w:rPr>
        <w:t>Lüdecke D, Makowski D, Mattan, Ben-Shachar S, et al. Easystats R Packa</w:t>
      </w:r>
      <w:r>
        <w:rPr>
          <w:rFonts w:ascii="Cambria" w:hAnsi="Cambria"/>
        </w:rPr>
        <w:t xml:space="preserve">ge Suite, </w:t>
      </w:r>
      <w:hyperlink r:id="rId41">
        <w:r>
          <w:rPr>
            <w:rStyle w:val="Hyperlink"/>
            <w:rFonts w:ascii="Cambria" w:hAnsi="Cambria"/>
          </w:rPr>
          <w:t>https://easystats.github.io/easystats/</w:t>
        </w:r>
      </w:hyperlink>
      <w:r>
        <w:rPr>
          <w:rFonts w:ascii="Cambria" w:hAnsi="Cambria"/>
        </w:rPr>
        <w:t>.</w:t>
      </w:r>
      <w:bookmarkEnd w:id="105"/>
    </w:p>
    <w:p w14:paraId="62527372" w14:textId="77777777" w:rsidR="00937D6C" w:rsidRDefault="0089657C">
      <w:pPr>
        <w:pStyle w:val="Bibliography"/>
        <w:numPr>
          <w:ilvl w:val="0"/>
          <w:numId w:val="2"/>
        </w:numPr>
        <w:spacing w:line="360" w:lineRule="auto"/>
      </w:pPr>
      <w:bookmarkStart w:id="106" w:name="ref-turmanChangingSystemsThat2021"/>
      <w:r>
        <w:rPr>
          <w:rFonts w:ascii="Cambria" w:hAnsi="Cambria"/>
        </w:rPr>
        <w:t>Turman JE, Swigonski NL. Changing Systems That Influence Birth Outcomes in Marginalized Zip Codes. Pediatrics; 148. Epub ahead of print July 2021. D</w:t>
      </w:r>
      <w:r>
        <w:rPr>
          <w:rFonts w:ascii="Cambria" w:hAnsi="Cambria"/>
        </w:rPr>
        <w:t xml:space="preserve">OI: </w:t>
      </w:r>
      <w:hyperlink r:id="rId42">
        <w:r>
          <w:rPr>
            <w:rStyle w:val="Hyperlink"/>
            <w:rFonts w:ascii="Cambria" w:hAnsi="Cambria"/>
          </w:rPr>
          <w:t>10.1542/peds.2020-049651</w:t>
        </w:r>
      </w:hyperlink>
      <w:r>
        <w:rPr>
          <w:rFonts w:ascii="Cambria" w:hAnsi="Cambria"/>
        </w:rPr>
        <w:t>.</w:t>
      </w:r>
      <w:bookmarkEnd w:id="106"/>
    </w:p>
    <w:p w14:paraId="1023BE33" w14:textId="77777777" w:rsidR="00937D6C" w:rsidRDefault="0089657C">
      <w:pPr>
        <w:pStyle w:val="Bibliography"/>
        <w:numPr>
          <w:ilvl w:val="0"/>
          <w:numId w:val="2"/>
        </w:numPr>
        <w:spacing w:line="360" w:lineRule="auto"/>
      </w:pPr>
      <w:bookmarkStart w:id="107" w:name="X144f8ec488acb1ca59dc3004a651c30bd0064be"/>
      <w:r>
        <w:rPr>
          <w:rFonts w:ascii="Cambria" w:hAnsi="Cambria"/>
        </w:rPr>
        <w:t xml:space="preserve">Chambers BD, Arabia SE, Arega HA, et al. </w:t>
      </w:r>
      <w:hyperlink r:id="rId43">
        <w:r>
          <w:rPr>
            <w:rStyle w:val="Hyperlink"/>
            <w:rFonts w:ascii="Cambria" w:hAnsi="Cambria"/>
          </w:rPr>
          <w:t>Exposures to structural racism and racial discrimination among pregnant a</w:t>
        </w:r>
        <w:r>
          <w:rPr>
            <w:rStyle w:val="Hyperlink"/>
            <w:rFonts w:ascii="Cambria" w:hAnsi="Cambria"/>
          </w:rPr>
          <w:t>nd early post-partum Black women living in Oakland, California</w:t>
        </w:r>
      </w:hyperlink>
      <w:r>
        <w:rPr>
          <w:rFonts w:ascii="Cambria" w:hAnsi="Cambria"/>
        </w:rPr>
        <w:t>. Stress Health 2020; 36: 213–219.</w:t>
      </w:r>
      <w:bookmarkEnd w:id="107"/>
    </w:p>
    <w:p w14:paraId="46445F94" w14:textId="77777777" w:rsidR="00937D6C" w:rsidRDefault="0089657C">
      <w:pPr>
        <w:pStyle w:val="Bibliography"/>
        <w:numPr>
          <w:ilvl w:val="0"/>
          <w:numId w:val="2"/>
        </w:numPr>
        <w:spacing w:line="360" w:lineRule="auto"/>
      </w:pPr>
      <w:bookmarkStart w:id="108" w:name="X98bf6c2e9889dc80170d9adbb528345ff5fbfb2"/>
      <w:r>
        <w:rPr>
          <w:rFonts w:ascii="Cambria" w:hAnsi="Cambria"/>
        </w:rPr>
        <w:t xml:space="preserve">Bandoli G, Baer RJ, Owen M, et al. </w:t>
      </w:r>
      <w:hyperlink r:id="rId44">
        <w:r>
          <w:rPr>
            <w:rStyle w:val="Hyperlink"/>
            <w:rFonts w:ascii="Cambria" w:hAnsi="Cambria"/>
          </w:rPr>
          <w:t>Maternal, infant, and environmental risk factors for sudden</w:t>
        </w:r>
        <w:r>
          <w:rPr>
            <w:rStyle w:val="Hyperlink"/>
            <w:rFonts w:ascii="Cambria" w:hAnsi="Cambria"/>
          </w:rPr>
          <w:t xml:space="preserve"> unexpected infant deaths: Results from a large, administrative cohort</w:t>
        </w:r>
      </w:hyperlink>
      <w:r>
        <w:rPr>
          <w:rFonts w:ascii="Cambria" w:hAnsi="Cambria"/>
        </w:rPr>
        <w:t>. J Matern Fetal Neonatal Med 2022; 35: 8998–9005.</w:t>
      </w:r>
      <w:bookmarkEnd w:id="108"/>
    </w:p>
    <w:p w14:paraId="48137B52" w14:textId="77777777" w:rsidR="00937D6C" w:rsidRDefault="0089657C">
      <w:pPr>
        <w:pStyle w:val="Bibliography"/>
        <w:numPr>
          <w:ilvl w:val="0"/>
          <w:numId w:val="2"/>
        </w:numPr>
        <w:spacing w:line="360" w:lineRule="auto"/>
      </w:pPr>
      <w:bookmarkStart w:id="109" w:name="Xc94794306d034dc7516fd7a3482329a721b5fc2"/>
      <w:r>
        <w:rPr>
          <w:rFonts w:ascii="Cambria" w:hAnsi="Cambria"/>
        </w:rPr>
        <w:lastRenderedPageBreak/>
        <w:t xml:space="preserve">Johnson PJ, Oakes JM, Anderton DL. </w:t>
      </w:r>
      <w:hyperlink r:id="rId45">
        <w:r>
          <w:rPr>
            <w:rStyle w:val="Hyperlink"/>
            <w:rFonts w:ascii="Cambria" w:hAnsi="Cambria"/>
          </w:rPr>
          <w:t>Neighborhood Poverty and American</w:t>
        </w:r>
        <w:r>
          <w:rPr>
            <w:rStyle w:val="Hyperlink"/>
            <w:rFonts w:ascii="Cambria" w:hAnsi="Cambria"/>
          </w:rPr>
          <w:t xml:space="preserve"> Indian Infant Death: Are </w:t>
        </w:r>
        <w:proofErr w:type="gramStart"/>
        <w:r>
          <w:rPr>
            <w:rStyle w:val="Hyperlink"/>
            <w:rFonts w:ascii="Cambria" w:hAnsi="Cambria"/>
          </w:rPr>
          <w:t>The</w:t>
        </w:r>
        <w:proofErr w:type="gramEnd"/>
        <w:r>
          <w:rPr>
            <w:rStyle w:val="Hyperlink"/>
            <w:rFonts w:ascii="Cambria" w:hAnsi="Cambria"/>
          </w:rPr>
          <w:t xml:space="preserve"> Effects Identifiable?</w:t>
        </w:r>
      </w:hyperlink>
      <w:r>
        <w:rPr>
          <w:rFonts w:ascii="Cambria" w:hAnsi="Cambria"/>
        </w:rPr>
        <w:t xml:space="preserve"> Annals of Epidemiology 2008; 18: 552–559.</w:t>
      </w:r>
      <w:bookmarkEnd w:id="109"/>
    </w:p>
    <w:p w14:paraId="2E6EC85D" w14:textId="77777777" w:rsidR="00937D6C" w:rsidRDefault="0089657C">
      <w:pPr>
        <w:pStyle w:val="Bibliography"/>
        <w:numPr>
          <w:ilvl w:val="0"/>
          <w:numId w:val="2"/>
        </w:numPr>
        <w:spacing w:line="360" w:lineRule="auto"/>
      </w:pPr>
      <w:bookmarkStart w:id="110" w:name="ref-hearstEffectRacialResidential2008"/>
      <w:r>
        <w:rPr>
          <w:rFonts w:ascii="Cambria" w:hAnsi="Cambria"/>
        </w:rPr>
        <w:t xml:space="preserve">Hearst MO, Oakes JM, Johnson PJ. </w:t>
      </w:r>
      <w:hyperlink r:id="rId46">
        <w:r>
          <w:rPr>
            <w:rStyle w:val="Hyperlink"/>
            <w:rFonts w:ascii="Cambria" w:hAnsi="Cambria"/>
          </w:rPr>
          <w:t>The Effect of Racial Residential Segregation on Black Infant Mortality</w:t>
        </w:r>
      </w:hyperlink>
      <w:r>
        <w:rPr>
          <w:rFonts w:ascii="Cambria" w:hAnsi="Cambria"/>
        </w:rPr>
        <w:t>. Ame</w:t>
      </w:r>
      <w:r>
        <w:rPr>
          <w:rFonts w:ascii="Cambria" w:hAnsi="Cambria"/>
        </w:rPr>
        <w:t>rican Journal of Epidemiology 2008; 168: 1247–1254.</w:t>
      </w:r>
      <w:bookmarkEnd w:id="110"/>
    </w:p>
    <w:p w14:paraId="6B096DE0" w14:textId="77777777" w:rsidR="00937D6C" w:rsidRDefault="0089657C">
      <w:pPr>
        <w:pStyle w:val="Bibliography"/>
        <w:numPr>
          <w:ilvl w:val="0"/>
          <w:numId w:val="2"/>
        </w:numPr>
        <w:spacing w:line="360" w:lineRule="auto"/>
      </w:pPr>
      <w:bookmarkStart w:id="111" w:name="ref-bazuinHowACSGets2013"/>
      <w:r>
        <w:rPr>
          <w:rFonts w:ascii="Cambria" w:hAnsi="Cambria"/>
        </w:rPr>
        <w:t xml:space="preserve">Bazuin JT, Fraser JC. </w:t>
      </w:r>
      <w:hyperlink r:id="rId47">
        <w:r>
          <w:rPr>
            <w:rStyle w:val="Hyperlink"/>
            <w:rFonts w:ascii="Cambria" w:hAnsi="Cambria"/>
          </w:rPr>
          <w:t xml:space="preserve">How the ACS gets it wrong: The story of the American Community Survey and a small, </w:t>
        </w:r>
        <w:proofErr w:type="gramStart"/>
        <w:r>
          <w:rPr>
            <w:rStyle w:val="Hyperlink"/>
            <w:rFonts w:ascii="Cambria" w:hAnsi="Cambria"/>
          </w:rPr>
          <w:t>inner city</w:t>
        </w:r>
        <w:proofErr w:type="gramEnd"/>
        <w:r>
          <w:rPr>
            <w:rStyle w:val="Hyperlink"/>
            <w:rFonts w:ascii="Cambria" w:hAnsi="Cambria"/>
          </w:rPr>
          <w:t xml:space="preserve"> neighborhood</w:t>
        </w:r>
      </w:hyperlink>
      <w:r>
        <w:rPr>
          <w:rFonts w:ascii="Cambria" w:hAnsi="Cambria"/>
        </w:rPr>
        <w:t>. Applied Ge</w:t>
      </w:r>
      <w:r>
        <w:rPr>
          <w:rFonts w:ascii="Cambria" w:hAnsi="Cambria"/>
        </w:rPr>
        <w:t>ography 2013; 45: 292–302.</w:t>
      </w:r>
      <w:bookmarkEnd w:id="111"/>
    </w:p>
    <w:p w14:paraId="63C91F43" w14:textId="77777777" w:rsidR="00937D6C" w:rsidRDefault="0089657C">
      <w:pPr>
        <w:pStyle w:val="Bibliography"/>
        <w:numPr>
          <w:ilvl w:val="0"/>
          <w:numId w:val="2"/>
        </w:numPr>
        <w:spacing w:line="360" w:lineRule="auto"/>
      </w:pPr>
      <w:bookmarkStart w:id="112" w:name="Xc6331513f8b50667070da432fffee7889ca0687"/>
      <w:r>
        <w:rPr>
          <w:rFonts w:ascii="Cambria" w:hAnsi="Cambria"/>
        </w:rPr>
        <w:t xml:space="preserve">Bernardinelli L, Pascutto C, Best NG, et al. </w:t>
      </w:r>
      <w:hyperlink r:id="rId48">
        <w:r>
          <w:rPr>
            <w:rStyle w:val="Hyperlink"/>
            <w:rFonts w:ascii="Cambria" w:hAnsi="Cambria"/>
          </w:rPr>
          <w:t>Disease mapping with errors in covariates</w:t>
        </w:r>
      </w:hyperlink>
      <w:r>
        <w:rPr>
          <w:rFonts w:ascii="Cambria" w:hAnsi="Cambria"/>
        </w:rPr>
        <w:t>. Stat Med 1997; 16: 741–752.</w:t>
      </w:r>
      <w:bookmarkEnd w:id="112"/>
    </w:p>
    <w:p w14:paraId="35C134F7" w14:textId="77777777" w:rsidR="00937D6C" w:rsidRDefault="0089657C">
      <w:pPr>
        <w:pStyle w:val="Bibliography"/>
        <w:numPr>
          <w:ilvl w:val="0"/>
          <w:numId w:val="2"/>
        </w:numPr>
        <w:spacing w:line="360" w:lineRule="auto"/>
      </w:pPr>
      <w:bookmarkStart w:id="113" w:name="ref-connordoneganGeostanPackage"/>
      <w:r>
        <w:rPr>
          <w:rFonts w:ascii="Cambria" w:hAnsi="Cambria"/>
        </w:rPr>
        <w:t>Connor Donega</w:t>
      </w:r>
      <w:r>
        <w:rPr>
          <w:rFonts w:ascii="Cambria" w:hAnsi="Cambria"/>
        </w:rPr>
        <w:t xml:space="preserve">n. Geostan R Package, </w:t>
      </w:r>
      <w:hyperlink r:id="rId49">
        <w:r>
          <w:rPr>
            <w:rStyle w:val="Hyperlink"/>
            <w:rFonts w:ascii="Cambria" w:hAnsi="Cambria"/>
          </w:rPr>
          <w:t>https://connordonegan.github.io/geostan/</w:t>
        </w:r>
      </w:hyperlink>
      <w:r>
        <w:rPr>
          <w:rFonts w:ascii="Cambria" w:hAnsi="Cambria"/>
        </w:rPr>
        <w:t>.</w:t>
      </w:r>
      <w:bookmarkEnd w:id="73"/>
      <w:bookmarkEnd w:id="113"/>
    </w:p>
    <w:p w14:paraId="5019C996" w14:textId="77777777" w:rsidR="00937D6C" w:rsidRDefault="00937D6C">
      <w:pPr>
        <w:pStyle w:val="ListParagraph"/>
        <w:rPr>
          <w:rFonts w:cs="Times New Roman"/>
        </w:rPr>
      </w:pPr>
    </w:p>
    <w:p w14:paraId="085761E0" w14:textId="77777777" w:rsidR="00937D6C" w:rsidRDefault="00937D6C">
      <w:pPr>
        <w:pStyle w:val="ListParagraph"/>
        <w:rPr>
          <w:rFonts w:cs="Times New Roman"/>
        </w:rPr>
      </w:pPr>
    </w:p>
    <w:p w14:paraId="1B5294CF" w14:textId="77777777" w:rsidR="00937D6C" w:rsidRDefault="00937D6C">
      <w:pPr>
        <w:pStyle w:val="ListParagraph"/>
        <w:numPr>
          <w:ilvl w:val="0"/>
          <w:numId w:val="1"/>
        </w:numPr>
        <w:rPr>
          <w:rFonts w:cs="Times New Roman"/>
        </w:rPr>
      </w:pPr>
    </w:p>
    <w:p w14:paraId="4A239926" w14:textId="77777777" w:rsidR="00937D6C" w:rsidRDefault="0089657C">
      <w:pPr>
        <w:pStyle w:val="ListParagraph"/>
        <w:numPr>
          <w:ilvl w:val="0"/>
          <w:numId w:val="1"/>
        </w:numPr>
        <w:rPr>
          <w:rFonts w:cs="Times New Roman"/>
        </w:rPr>
      </w:pPr>
      <w:bookmarkStart w:id="114" w:name="Refpublished"/>
      <w:bookmarkEnd w:id="114"/>
      <w:r>
        <w:rPr>
          <w:rFonts w:cs="Times New Roman"/>
          <w:b/>
        </w:rPr>
        <w:t xml:space="preserve">Cite only </w:t>
      </w:r>
      <w:r>
        <w:rPr>
          <w:rFonts w:cs="Times New Roman"/>
          <w:b/>
          <w:i/>
        </w:rPr>
        <w:t>published</w:t>
      </w:r>
      <w:r>
        <w:rPr>
          <w:rFonts w:cs="Times New Roman"/>
          <w:b/>
        </w:rPr>
        <w:t xml:space="preserve"> or </w:t>
      </w:r>
      <w:r>
        <w:rPr>
          <w:rFonts w:cs="Times New Roman"/>
          <w:b/>
          <w:i/>
        </w:rPr>
        <w:t>accepted</w:t>
      </w:r>
      <w:r>
        <w:rPr>
          <w:rFonts w:cs="Times New Roman"/>
          <w:b/>
        </w:rPr>
        <w:t xml:space="preserve"> (“in print”) works</w:t>
      </w:r>
      <w:r>
        <w:rPr>
          <w:rFonts w:cs="Times New Roman"/>
        </w:rPr>
        <w:t xml:space="preserve">. </w:t>
      </w:r>
      <w:r>
        <w:rPr>
          <w:rFonts w:cs="Times New Roman"/>
          <w:i/>
        </w:rPr>
        <w:t xml:space="preserve">Submitted </w:t>
      </w:r>
      <w:r>
        <w:rPr>
          <w:rFonts w:cs="Times New Roman"/>
        </w:rPr>
        <w:t xml:space="preserve">papers (not </w:t>
      </w:r>
      <w:r>
        <w:rPr>
          <w:rFonts w:cs="Times New Roman"/>
          <w:i/>
        </w:rPr>
        <w:t>accepted</w:t>
      </w:r>
      <w:r>
        <w:rPr>
          <w:rFonts w:cs="Times New Roman"/>
        </w:rPr>
        <w:t xml:space="preserve">) documents not widely available (personal emails, letters), or oral communications (unless they are published abstracts) should NOT be cited as references.  Cite these in the main body of text as </w:t>
      </w:r>
      <w:r>
        <w:rPr>
          <w:rFonts w:cs="Times New Roman"/>
          <w:b/>
        </w:rPr>
        <w:t>“personal communication by NAME, DATE”</w:t>
      </w:r>
      <w:r>
        <w:rPr>
          <w:rFonts w:cs="Times New Roman"/>
        </w:rPr>
        <w:t xml:space="preserve"> after obtaining perm</w:t>
      </w:r>
      <w:r>
        <w:rPr>
          <w:rFonts w:cs="Times New Roman"/>
        </w:rPr>
        <w:t>ission from the communicator to quote his communication.</w:t>
      </w:r>
    </w:p>
    <w:p w14:paraId="52B71960" w14:textId="77777777" w:rsidR="00937D6C" w:rsidRDefault="0089657C">
      <w:pPr>
        <w:pStyle w:val="ListParagraph"/>
        <w:numPr>
          <w:ilvl w:val="0"/>
          <w:numId w:val="1"/>
        </w:numPr>
        <w:rPr>
          <w:rFonts w:cs="Times New Roman"/>
        </w:rPr>
      </w:pPr>
      <w:bookmarkStart w:id="115" w:name="Field"/>
      <w:bookmarkEnd w:id="115"/>
      <w:r>
        <w:rPr>
          <w:rFonts w:cs="Times New Roman"/>
          <w:b/>
        </w:rPr>
        <w:t xml:space="preserve">Remove OLE elements </w:t>
      </w:r>
      <w:r>
        <w:rPr>
          <w:rFonts w:cs="Times New Roman"/>
        </w:rPr>
        <w:t>from reference management softwares such as Endnote and Reference Manager. Select the entire document (Ctrl+A or Command A), remove field codes (</w:t>
      </w:r>
      <w:r>
        <w:rPr>
          <w:rFonts w:cs="Times New Roman"/>
          <w:i/>
        </w:rPr>
        <w:t>Ctrl+Shift+F9</w:t>
      </w:r>
      <w:r>
        <w:rPr>
          <w:rFonts w:cs="Times New Roman"/>
        </w:rPr>
        <w:t xml:space="preserve"> or </w:t>
      </w:r>
      <w:r>
        <w:rPr>
          <w:rFonts w:cs="Times New Roman"/>
          <w:i/>
        </w:rPr>
        <w:t>Command+6</w:t>
      </w:r>
      <w:r>
        <w:rPr>
          <w:rFonts w:cs="Times New Roman"/>
        </w:rPr>
        <w:t>).  This</w:t>
      </w:r>
      <w:r>
        <w:rPr>
          <w:rFonts w:cs="Times New Roman"/>
        </w:rPr>
        <w:t xml:space="preserve"> is important for correct parsing of your reference list using RefCheck during copyediting. This is an automatic process, but please check for completeness and accuracy of parsed fields for each reference when prompted during copyediting steps after accept</w:t>
      </w:r>
      <w:r>
        <w:rPr>
          <w:rFonts w:cs="Times New Roman"/>
        </w:rPr>
        <w:t>ance of your manuscript.</w:t>
      </w:r>
    </w:p>
    <w:p w14:paraId="55555828" w14:textId="77777777" w:rsidR="00937D6C" w:rsidRDefault="0089657C">
      <w:pPr>
        <w:pStyle w:val="ListParagraph"/>
        <w:numPr>
          <w:ilvl w:val="0"/>
          <w:numId w:val="1"/>
        </w:numPr>
        <w:rPr>
          <w:rFonts w:cs="Times New Roman"/>
        </w:rPr>
      </w:pPr>
      <w:bookmarkStart w:id="116" w:name="Refjournal"/>
      <w:bookmarkEnd w:id="116"/>
      <w:r>
        <w:rPr>
          <w:rFonts w:cs="Times New Roman"/>
          <w:b/>
        </w:rPr>
        <w:t>Journal Articles</w:t>
      </w:r>
      <w:r>
        <w:rPr>
          <w:rFonts w:cs="Times New Roman"/>
        </w:rPr>
        <w:t xml:space="preserve"> (examples following)</w:t>
      </w:r>
      <w:r>
        <w:rPr>
          <w:rFonts w:cs="Times New Roman"/>
          <w:b/>
        </w:rPr>
        <w:t xml:space="preserve">: </w:t>
      </w:r>
      <w:r>
        <w:rPr>
          <w:rFonts w:cs="Times New Roman"/>
          <w:bCs/>
          <w:color w:val="0E0E0E"/>
        </w:rPr>
        <w:t>append the PubMed Identifier</w:t>
      </w:r>
      <w:r>
        <w:rPr>
          <w:rFonts w:cs="Times New Roman"/>
          <w:b/>
          <w:bCs/>
          <w:color w:val="0E0E0E"/>
        </w:rPr>
        <w:t xml:space="preserve"> </w:t>
      </w:r>
      <w:r>
        <w:rPr>
          <w:rFonts w:cs="Times New Roman"/>
          <w:bCs/>
          <w:color w:val="0E0E0E"/>
        </w:rPr>
        <w:t>(</w:t>
      </w:r>
      <w:r>
        <w:rPr>
          <w:rFonts w:cs="Times New Roman"/>
          <w:b/>
          <w:bCs/>
          <w:color w:val="0E0E0E"/>
        </w:rPr>
        <w:t>PMID</w:t>
      </w:r>
      <w:r>
        <w:rPr>
          <w:rFonts w:cs="Times New Roman"/>
          <w:bCs/>
          <w:color w:val="0E0E0E"/>
        </w:rPr>
        <w:t xml:space="preserve">, </w:t>
      </w:r>
      <w:r>
        <w:rPr>
          <w:rFonts w:cs="Times New Roman"/>
          <w:color w:val="0E0E0E"/>
        </w:rPr>
        <w:t>eg, "PMID:1234567", where 1234567 is the PubMed identifier</w:t>
      </w:r>
      <w:r>
        <w:rPr>
          <w:rFonts w:cs="Times New Roman"/>
          <w:bCs/>
          <w:color w:val="0E0E0E"/>
        </w:rPr>
        <w:t>)</w:t>
      </w:r>
      <w:r>
        <w:rPr>
          <w:rFonts w:cs="Times New Roman"/>
          <w:b/>
          <w:bCs/>
          <w:color w:val="0E0E0E"/>
        </w:rPr>
        <w:t xml:space="preserve"> or DOI </w:t>
      </w:r>
      <w:r>
        <w:rPr>
          <w:rFonts w:cs="Times New Roman"/>
          <w:bCs/>
          <w:color w:val="0E0E0E"/>
        </w:rPr>
        <w:t>(digital object identifier, eg,</w:t>
      </w:r>
      <w:r>
        <w:rPr>
          <w:rFonts w:cs="Times New Roman"/>
          <w:b/>
          <w:bCs/>
          <w:color w:val="0E0E0E"/>
        </w:rPr>
        <w:t xml:space="preserve"> </w:t>
      </w:r>
      <w:r>
        <w:rPr>
          <w:rFonts w:cs="Verdana"/>
          <w:color w:val="0E0E0E"/>
        </w:rPr>
        <w:t xml:space="preserve">doi:10.1136/bmj.331.7529.1391) </w:t>
      </w:r>
      <w:r>
        <w:rPr>
          <w:rFonts w:cs="Times New Roman"/>
          <w:b/>
          <w:bCs/>
          <w:color w:val="0E0E0E"/>
        </w:rPr>
        <w:t>after each reference</w:t>
      </w:r>
      <w:r>
        <w:rPr>
          <w:rFonts w:cs="Times New Roman"/>
          <w:color w:val="0E0E0E"/>
        </w:rPr>
        <w:t>. Alte</w:t>
      </w:r>
      <w:r>
        <w:rPr>
          <w:rFonts w:cs="Times New Roman"/>
          <w:color w:val="0E0E0E"/>
        </w:rPr>
        <w:t>rnatively (as per our old instructions) you could append a [</w:t>
      </w:r>
      <w:hyperlink r:id="rId50">
        <w:r>
          <w:rPr>
            <w:rFonts w:cs="Times New Roman"/>
            <w:color w:val="0000FF"/>
            <w:u w:val="single" w:color="296643"/>
          </w:rPr>
          <w:t>Medline</w:t>
        </w:r>
      </w:hyperlink>
      <w:r>
        <w:rPr>
          <w:rFonts w:cs="Times New Roman"/>
          <w:color w:val="0E0E0E"/>
        </w:rPr>
        <w:t>] link after each reference, linking to the PubMed abstract of the ar</w:t>
      </w:r>
      <w:r>
        <w:rPr>
          <w:rFonts w:cs="Times New Roman"/>
          <w:color w:val="0E0E0E"/>
        </w:rPr>
        <w:t xml:space="preserve">ticle you are citing. </w:t>
      </w:r>
      <w:r>
        <w:rPr>
          <w:rFonts w:cs="Verdana"/>
          <w:color w:val="0E0E0E"/>
        </w:rPr>
        <w:t xml:space="preserve">You may check whether a DOI is correct using the DOI resolver at </w:t>
      </w:r>
      <w:hyperlink r:id="rId51">
        <w:r>
          <w:rPr>
            <w:rStyle w:val="Hyperlink"/>
            <w:rFonts w:cs="Verdana"/>
            <w:color w:val="0000FF"/>
          </w:rPr>
          <w:t>http://dx.doi.org/</w:t>
        </w:r>
      </w:hyperlink>
      <w:r>
        <w:rPr>
          <w:rFonts w:cs="Verdana"/>
          <w:color w:val="0E0E0E"/>
        </w:rPr>
        <w:t>.</w:t>
      </w:r>
    </w:p>
    <w:p w14:paraId="4623E008" w14:textId="77777777" w:rsidR="00937D6C" w:rsidRDefault="0089657C">
      <w:pPr>
        <w:pStyle w:val="ListParagraph"/>
        <w:numPr>
          <w:ilvl w:val="0"/>
          <w:numId w:val="1"/>
        </w:numPr>
        <w:rPr>
          <w:rFonts w:cs="Times New Roman"/>
        </w:rPr>
      </w:pPr>
      <w:r>
        <w:rPr>
          <w:rFonts w:cs="Verdana"/>
          <w:color w:val="0E0E0E"/>
        </w:rPr>
        <w:t>International Committee of Medical Journal Editors. Uniform requirements for manuscripts submitted to biomedica</w:t>
      </w:r>
      <w:r>
        <w:rPr>
          <w:rFonts w:cs="Verdana"/>
          <w:color w:val="0E0E0E"/>
        </w:rPr>
        <w:t xml:space="preserve">l journals. JAMA </w:t>
      </w:r>
      <w:proofErr w:type="gramStart"/>
      <w:r>
        <w:rPr>
          <w:rFonts w:cs="Verdana"/>
          <w:color w:val="0E0E0E"/>
        </w:rPr>
        <w:t>1997;277:927</w:t>
      </w:r>
      <w:proofErr w:type="gramEnd"/>
      <w:r>
        <w:rPr>
          <w:rFonts w:cs="Verdana"/>
          <w:color w:val="0E0E0E"/>
        </w:rPr>
        <w:t>-934. PMID:</w:t>
      </w:r>
      <w:r>
        <w:rPr>
          <w:rFonts w:cs="Arial"/>
          <w:color w:val="0E0E0E"/>
        </w:rPr>
        <w:t>9062335</w:t>
      </w:r>
    </w:p>
    <w:p w14:paraId="69566327" w14:textId="77777777" w:rsidR="00937D6C" w:rsidRDefault="0089657C">
      <w:pPr>
        <w:pStyle w:val="ListParagraph"/>
        <w:numPr>
          <w:ilvl w:val="0"/>
          <w:numId w:val="1"/>
        </w:numPr>
        <w:rPr>
          <w:rFonts w:cs="Times New Roman"/>
        </w:rPr>
      </w:pPr>
      <w:r>
        <w:rPr>
          <w:rFonts w:cs="Verdana"/>
          <w:color w:val="0E0E0E"/>
        </w:rPr>
        <w:lastRenderedPageBreak/>
        <w:t xml:space="preserve">International Committee of Medical Journal Editors. Uniform requirements for manuscripts submitted to biomedical journals. JAMA </w:t>
      </w:r>
      <w:proofErr w:type="gramStart"/>
      <w:r>
        <w:rPr>
          <w:rFonts w:cs="Verdana"/>
          <w:color w:val="0E0E0E"/>
        </w:rPr>
        <w:t>1997;277:927</w:t>
      </w:r>
      <w:proofErr w:type="gramEnd"/>
      <w:r>
        <w:rPr>
          <w:rFonts w:cs="Verdana"/>
          <w:color w:val="0E0E0E"/>
        </w:rPr>
        <w:t>-934. [</w:t>
      </w:r>
      <w:hyperlink r:id="rId52">
        <w:r>
          <w:rPr>
            <w:rFonts w:cs="Verdana"/>
            <w:color w:val="0000FF"/>
            <w:u w:val="single" w:color="296643"/>
          </w:rPr>
          <w:t>Medline</w:t>
        </w:r>
      </w:hyperlink>
      <w:r>
        <w:rPr>
          <w:rFonts w:cs="Verdana"/>
          <w:color w:val="0E0E0E"/>
        </w:rPr>
        <w:t>]</w:t>
      </w:r>
    </w:p>
    <w:p w14:paraId="3226BD9D" w14:textId="77777777" w:rsidR="00937D6C" w:rsidRDefault="0089657C">
      <w:pPr>
        <w:pStyle w:val="ListParagraph"/>
        <w:numPr>
          <w:ilvl w:val="0"/>
          <w:numId w:val="1"/>
        </w:numPr>
        <w:rPr>
          <w:rFonts w:cs="Times New Roman"/>
        </w:rPr>
      </w:pPr>
      <w:bookmarkStart w:id="117" w:name="RefWeb"/>
      <w:bookmarkEnd w:id="117"/>
      <w:r>
        <w:rPr>
          <w:rFonts w:cs="Verdana"/>
          <w:color w:val="0E0E0E"/>
        </w:rPr>
        <w:t>All websites and Web articles (URLs) should</w:t>
      </w:r>
      <w:r>
        <w:rPr>
          <w:rFonts w:cs="Verdana"/>
          <w:bCs/>
          <w:color w:val="0E0E0E"/>
        </w:rPr>
        <w:t xml:space="preserve"> be cited as references. There should be no URLs in the body of the manuscript. </w:t>
      </w:r>
      <w:r>
        <w:rPr>
          <w:rFonts w:cs="Verdana"/>
          <w:color w:val="0E0E0E"/>
        </w:rPr>
        <w:t xml:space="preserve"> </w:t>
      </w:r>
    </w:p>
    <w:p w14:paraId="1344FFD6" w14:textId="77777777" w:rsidR="00937D6C" w:rsidRDefault="0089657C">
      <w:pPr>
        <w:pStyle w:val="ListParagraph"/>
        <w:numPr>
          <w:ilvl w:val="0"/>
          <w:numId w:val="1"/>
        </w:numPr>
        <w:rPr>
          <w:rFonts w:cs="Times New Roman"/>
        </w:rPr>
      </w:pPr>
      <w:bookmarkStart w:id="118" w:name="Refbook"/>
      <w:bookmarkEnd w:id="118"/>
      <w:r>
        <w:rPr>
          <w:rFonts w:cs="Verdana"/>
          <w:color w:val="0E0E0E"/>
        </w:rPr>
        <w:t>For books, please add the ISBN, if known</w:t>
      </w:r>
      <w:r>
        <w:rPr>
          <w:rFonts w:cs="Verdana"/>
          <w:b/>
          <w:bCs/>
          <w:color w:val="0E0E0E"/>
        </w:rPr>
        <w:t xml:space="preserve"> </w:t>
      </w:r>
      <w:r>
        <w:rPr>
          <w:rFonts w:cs="Verdana"/>
          <w:color w:val="0E0E0E"/>
        </w:rPr>
        <w:t>(no blanks). (</w:t>
      </w:r>
      <w:hyperlink r:id="rId53">
        <w:r>
          <w:rPr>
            <w:rStyle w:val="Hyperlink"/>
            <w:rFonts w:cs="Verdana"/>
          </w:rPr>
          <w:t>http://isbndb.com/</w:t>
        </w:r>
      </w:hyperlink>
      <w:r>
        <w:rPr>
          <w:rFonts w:cs="Verdana"/>
          <w:color w:val="0E0E0E"/>
        </w:rPr>
        <w:t>; examples below)</w:t>
      </w:r>
    </w:p>
    <w:p w14:paraId="59177960" w14:textId="77777777" w:rsidR="00937D6C" w:rsidRDefault="0089657C">
      <w:pPr>
        <w:pStyle w:val="ListParagraph"/>
        <w:numPr>
          <w:ilvl w:val="0"/>
          <w:numId w:val="1"/>
        </w:numPr>
        <w:rPr>
          <w:rFonts w:cs="Times New Roman"/>
        </w:rPr>
      </w:pPr>
      <w:r>
        <w:rPr>
          <w:rFonts w:cs="Verdana"/>
          <w:color w:val="0E0E0E"/>
        </w:rPr>
        <w:t>Iverson CL, Flanagin A, Fontanarosa PB, et al. American Medical Association Manual of Style: A Guide for Authors and Editors. 9th edition. Baltimore, Md: Williams &amp; Wilkins; 1998. ISBN</w:t>
      </w:r>
      <w:r>
        <w:rPr>
          <w:rFonts w:cs="Verdana"/>
          <w:color w:val="0E0E0E"/>
        </w:rPr>
        <w:t>:0195176332</w:t>
      </w:r>
    </w:p>
    <w:p w14:paraId="74984066" w14:textId="77777777" w:rsidR="00937D6C" w:rsidRDefault="0089657C">
      <w:pPr>
        <w:pStyle w:val="ListParagraph"/>
        <w:numPr>
          <w:ilvl w:val="0"/>
          <w:numId w:val="1"/>
        </w:numPr>
        <w:rPr>
          <w:rFonts w:cs="Times New Roman"/>
        </w:rPr>
      </w:pPr>
      <w:r>
        <w:rPr>
          <w:rFonts w:cs="Verdana"/>
          <w:color w:val="0E0E0E"/>
        </w:rPr>
        <w:t>Phillips SJ, Whisnant JP. Hypertension and stroke. In: Laragh JH, Brenner BM, editors. Hypertension: pathophysiology, diagnosis, and management. 2nd ed. New York: Raven Press; 1995. p. 465-78.</w:t>
      </w:r>
    </w:p>
    <w:p w14:paraId="0FEB71CF" w14:textId="77777777" w:rsidR="00937D6C" w:rsidRDefault="0089657C">
      <w:pPr>
        <w:pStyle w:val="ListParagraph"/>
        <w:numPr>
          <w:ilvl w:val="0"/>
          <w:numId w:val="1"/>
        </w:numPr>
        <w:rPr>
          <w:rFonts w:cs="Times New Roman"/>
        </w:rPr>
      </w:pPr>
      <w:bookmarkStart w:id="119" w:name="Refconference"/>
      <w:bookmarkEnd w:id="119"/>
      <w:r>
        <w:rPr>
          <w:rFonts w:cs="Verdana"/>
          <w:b/>
          <w:color w:val="0E0E0E"/>
        </w:rPr>
        <w:t>Conference Proceedings</w:t>
      </w:r>
      <w:r>
        <w:rPr>
          <w:rFonts w:cs="Verdana"/>
          <w:color w:val="0E0E0E"/>
        </w:rPr>
        <w:t xml:space="preserve"> (example below).</w:t>
      </w:r>
      <w:r>
        <w:rPr>
          <w:rFonts w:cs="Verdana"/>
          <w:i/>
          <w:iCs/>
          <w:color w:val="0E0E0E"/>
        </w:rPr>
        <w:t xml:space="preserve"> </w:t>
      </w:r>
      <w:r>
        <w:rPr>
          <w:rFonts w:cs="Verdana"/>
          <w:iCs/>
          <w:color w:val="0E0E0E"/>
        </w:rPr>
        <w:t>If conferen</w:t>
      </w:r>
      <w:r>
        <w:rPr>
          <w:rFonts w:cs="Verdana"/>
          <w:iCs/>
          <w:color w:val="0E0E0E"/>
        </w:rPr>
        <w:t>ce proceedings are available through Medline, please use the Medline citation.</w:t>
      </w:r>
    </w:p>
    <w:p w14:paraId="5679C347" w14:textId="77777777" w:rsidR="00937D6C" w:rsidRDefault="0089657C">
      <w:pPr>
        <w:pStyle w:val="ListParagraph"/>
        <w:numPr>
          <w:ilvl w:val="0"/>
          <w:numId w:val="1"/>
        </w:numPr>
        <w:rPr>
          <w:rFonts w:cs="Times New Roman"/>
        </w:rPr>
      </w:pPr>
      <w:r>
        <w:rPr>
          <w:rFonts w:cs="Verdana"/>
          <w:color w:val="0E0E0E"/>
        </w:rPr>
        <w:t xml:space="preserve">Kimura J, Shibasaki H, editors. Recent advances in clinical neurophysiology. Proceedings of the 10th International Congress of EMG and Clinical Neurophysiology; 1995 Oct 15-19; </w:t>
      </w:r>
      <w:r>
        <w:rPr>
          <w:rFonts w:cs="Verdana"/>
          <w:color w:val="0E0E0E"/>
        </w:rPr>
        <w:t>Kyoto, Japan. Amsterdam: Elsevier; 1996.</w:t>
      </w:r>
    </w:p>
    <w:sectPr w:rsidR="00937D6C">
      <w:pgSz w:w="12240" w:h="15840"/>
      <w:pgMar w:top="1440" w:right="1800" w:bottom="1440" w:left="180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rmen" w:date="2013-02-15T15:21:00Z" w:initials="C">
    <w:p w14:paraId="184553A9" w14:textId="77777777" w:rsidR="00937D6C" w:rsidRDefault="0089657C">
      <w:r>
        <w:rPr>
          <w:rFonts w:ascii="Liberation Serif" w:eastAsia="DejaVu Sans" w:hAnsi="Liberation Serif" w:cs="Noto Sans Arabic UI"/>
          <w:lang w:bidi="en-US"/>
        </w:rPr>
        <w:t>Maximum 450 words.  Abstract details are entered online following the authors’ information section. Select the “structured abstract” radio button online and provide information in each of the Abstract sections.  Rem</w:t>
      </w:r>
      <w:r>
        <w:rPr>
          <w:rFonts w:ascii="Liberation Serif" w:eastAsia="DejaVu Sans" w:hAnsi="Liberation Serif" w:cs="Noto Sans Arabic UI"/>
          <w:lang w:bidi="en-US"/>
        </w:rPr>
        <w:t>ember to click “save”.</w:t>
      </w:r>
    </w:p>
  </w:comment>
  <w:comment w:id="5" w:author="Trick, William" w:date="2023-05-09T14:41:00Z" w:initials="TW">
    <w:p w14:paraId="751C1294" w14:textId="76188AD7" w:rsidR="00BD1C9A" w:rsidRDefault="00BD1C9A">
      <w:pPr>
        <w:pStyle w:val="CommentText"/>
      </w:pPr>
      <w:r>
        <w:rPr>
          <w:rStyle w:val="CommentReference"/>
        </w:rPr>
        <w:annotationRef/>
      </w:r>
      <w:r>
        <w:t xml:space="preserve"> Blacks and whites make up a median of 49% and 63% of total residents.  Does this concern you that something is wrong with the data?  Maybe a very high proportion of Hispanics?  Also, is it better to say non-Hispanic white or is </w:t>
      </w:r>
      <w:proofErr w:type="gramStart"/>
      <w:r>
        <w:t>white</w:t>
      </w:r>
      <w:proofErr w:type="gramEnd"/>
      <w:r>
        <w:t xml:space="preserve"> correct?</w:t>
      </w:r>
    </w:p>
  </w:comment>
  <w:comment w:id="6" w:author="Trick, William" w:date="2023-05-09T14:44:00Z" w:initials="TW">
    <w:p w14:paraId="1DED25D6" w14:textId="083575CE" w:rsidR="009E250D" w:rsidRDefault="009E250D">
      <w:pPr>
        <w:pStyle w:val="CommentText"/>
      </w:pPr>
      <w:r>
        <w:rPr>
          <w:rStyle w:val="CommentReference"/>
        </w:rPr>
        <w:annotationRef/>
      </w:r>
      <w:r>
        <w:t>Do you want to say anything about predictions?  Since it’s in the abstract methods, it might be worth commenting.</w:t>
      </w:r>
    </w:p>
  </w:comment>
  <w:comment w:id="8" w:author="Carmen" w:date="2013-02-15T15:23:00Z" w:initials="C">
    <w:p w14:paraId="36A73E35" w14:textId="77777777" w:rsidR="00937D6C" w:rsidRDefault="0089657C">
      <w:r>
        <w:rPr>
          <w:rFonts w:ascii="Liberation Serif" w:eastAsia="DejaVu Sans" w:hAnsi="Liberation Serif" w:cs="Noto Sans Arabic UI"/>
          <w:lang w:bidi="en-US"/>
        </w:rPr>
        <w:t xml:space="preserve">The list of keywords </w:t>
      </w:r>
      <w:proofErr w:type="gramStart"/>
      <w:r>
        <w:rPr>
          <w:rFonts w:ascii="Liberation Serif" w:eastAsia="DejaVu Sans" w:hAnsi="Liberation Serif" w:cs="Noto Sans Arabic UI"/>
          <w:lang w:bidi="en-US"/>
        </w:rPr>
        <w:t>are</w:t>
      </w:r>
      <w:proofErr w:type="gramEnd"/>
      <w:r>
        <w:rPr>
          <w:rFonts w:ascii="Liberation Serif" w:eastAsia="DejaVu Sans" w:hAnsi="Liberation Serif" w:cs="Noto Sans Arabic UI"/>
          <w:lang w:bidi="en-US"/>
        </w:rPr>
        <w:t xml:space="preserve"> also entered in the online metadata forms. </w:t>
      </w:r>
    </w:p>
  </w:comment>
  <w:comment w:id="10" w:author="Gunther Eysenbach" w:date="2017-03-03T11:07:00Z" w:initials="GE">
    <w:p w14:paraId="490A397E" w14:textId="77777777" w:rsidR="00937D6C" w:rsidRDefault="0089657C">
      <w:r>
        <w:rPr>
          <w:rFonts w:ascii="Liberation Serif" w:eastAsia="DejaVu Sans" w:hAnsi="Liberation Serif" w:cs="Noto Sans Arabic UI"/>
          <w:lang w:bidi="en-US"/>
        </w:rPr>
        <w:t>Apply Word Style Heading 2 for IMRD, use Heading 3 for subheadings, Heading 4 for subsubheadings etc. Actual font, font size etc does not matter. Do not bold headin</w:t>
      </w:r>
      <w:r>
        <w:rPr>
          <w:rFonts w:ascii="Liberation Serif" w:eastAsia="DejaVu Sans" w:hAnsi="Liberation Serif" w:cs="Noto Sans Arabic UI"/>
          <w:lang w:bidi="en-US"/>
        </w:rPr>
        <w:t>gs. Simply use the Word default heading styles</w:t>
      </w:r>
    </w:p>
  </w:comment>
  <w:comment w:id="11" w:author="Trick, William" w:date="2023-05-09T14:46:00Z" w:initials="TW">
    <w:p w14:paraId="4C155864" w14:textId="69ECCD31" w:rsidR="00DD6307" w:rsidRDefault="00DD6307">
      <w:pPr>
        <w:pStyle w:val="CommentText"/>
      </w:pPr>
      <w:r>
        <w:rPr>
          <w:rStyle w:val="CommentReference"/>
        </w:rPr>
        <w:annotationRef/>
      </w:r>
    </w:p>
  </w:comment>
  <w:comment w:id="12" w:author="Trick, William" w:date="2023-05-09T14:46:00Z" w:initials="TW">
    <w:p w14:paraId="6479CB0E" w14:textId="4DF4EB36" w:rsidR="00DD6307" w:rsidRDefault="00DD6307">
      <w:pPr>
        <w:pStyle w:val="CommentText"/>
      </w:pPr>
      <w:r>
        <w:rPr>
          <w:rStyle w:val="CommentReference"/>
        </w:rPr>
        <w:annotationRef/>
      </w:r>
      <w:r>
        <w:t>Consider adding the % of SUID that is SIDS.</w:t>
      </w:r>
    </w:p>
  </w:comment>
  <w:comment w:id="21" w:author="Trick, William" w:date="2023-05-09T14:52:00Z" w:initials="TW">
    <w:p w14:paraId="40C7227D" w14:textId="728B29BB" w:rsidR="00CE6C69" w:rsidRDefault="00CE6C69">
      <w:pPr>
        <w:pStyle w:val="CommentText"/>
      </w:pPr>
      <w:r>
        <w:rPr>
          <w:rStyle w:val="CommentReference"/>
        </w:rPr>
        <w:annotationRef/>
      </w:r>
      <w:r>
        <w:t>Call out for location.  Supplemental material or website.</w:t>
      </w:r>
    </w:p>
  </w:comment>
  <w:comment w:id="26" w:author="Trick, William" w:date="2023-05-09T14:56:00Z" w:initials="TW">
    <w:p w14:paraId="040332F3" w14:textId="0B330C90" w:rsidR="00EA4E2A" w:rsidRDefault="00EA4E2A">
      <w:pPr>
        <w:pStyle w:val="CommentText"/>
      </w:pPr>
      <w:r>
        <w:rPr>
          <w:rStyle w:val="CommentReference"/>
        </w:rPr>
        <w:annotationRef/>
      </w:r>
      <w:r>
        <w:t>Before you leave, remind me to set up a demo for our analysts.  This is a valuable resource.</w:t>
      </w:r>
    </w:p>
  </w:comment>
  <w:comment w:id="27" w:author="Trick, William" w:date="2023-05-09T14:59:00Z" w:initials="TW">
    <w:p w14:paraId="4DE437DF" w14:textId="72E7B73F" w:rsidR="009A7BAD" w:rsidRDefault="009A7BAD">
      <w:pPr>
        <w:pStyle w:val="CommentText"/>
      </w:pPr>
      <w:r>
        <w:rPr>
          <w:rStyle w:val="CommentReference"/>
        </w:rPr>
        <w:annotationRef/>
      </w:r>
      <w:r>
        <w:t xml:space="preserve">What is meant by “highest”?  </w:t>
      </w:r>
    </w:p>
  </w:comment>
  <w:comment w:id="28" w:author="Trick, William" w:date="2023-05-09T14:59:00Z" w:initials="TW">
    <w:p w14:paraId="3E6DD982" w14:textId="173E202E" w:rsidR="009A7BAD" w:rsidRDefault="009A7BAD">
      <w:pPr>
        <w:pStyle w:val="CommentText"/>
      </w:pPr>
      <w:r>
        <w:rPr>
          <w:rStyle w:val="CommentReference"/>
        </w:rPr>
        <w:annotationRef/>
      </w:r>
    </w:p>
  </w:comment>
  <w:comment w:id="29" w:author="Trick, William" w:date="2023-05-09T14:59:00Z" w:initials="TW">
    <w:p w14:paraId="456530EB" w14:textId="7320E997" w:rsidR="009A7BAD" w:rsidRDefault="009A7BAD">
      <w:pPr>
        <w:pStyle w:val="CommentText"/>
      </w:pPr>
      <w:r>
        <w:rPr>
          <w:rStyle w:val="CommentReference"/>
        </w:rPr>
        <w:annotationRef/>
      </w:r>
      <w:r>
        <w:t>Most granular?</w:t>
      </w:r>
    </w:p>
  </w:comment>
  <w:comment w:id="36" w:author="Trick, William" w:date="2023-05-09T15:03:00Z" w:initials="TW">
    <w:p w14:paraId="7F56A999" w14:textId="3AB56059" w:rsidR="006B02EA" w:rsidRDefault="006B02EA">
      <w:pPr>
        <w:pStyle w:val="CommentText"/>
      </w:pPr>
      <w:r>
        <w:rPr>
          <w:rStyle w:val="CommentReference"/>
        </w:rPr>
        <w:annotationRef/>
      </w:r>
    </w:p>
  </w:comment>
  <w:comment w:id="37" w:author="Trick, William" w:date="2023-05-09T15:03:00Z" w:initials="TW">
    <w:p w14:paraId="5B3E0348" w14:textId="1A369CFF" w:rsidR="006B02EA" w:rsidRDefault="006B02EA">
      <w:pPr>
        <w:pStyle w:val="CommentText"/>
      </w:pPr>
      <w:r>
        <w:rPr>
          <w:rStyle w:val="CommentReference"/>
        </w:rPr>
        <w:annotationRef/>
      </w:r>
      <w:r>
        <w:t xml:space="preserve">Maybe picky, but with this method, a case could be assigned to a neighborhood that was not where the incident occurred.  Assignment was </w:t>
      </w:r>
      <w:proofErr w:type="gramStart"/>
      <w:r>
        <w:t>base</w:t>
      </w:r>
      <w:proofErr w:type="gramEnd"/>
      <w:r>
        <w:t xml:space="preserve"> on centroid rather than precise location.</w:t>
      </w:r>
    </w:p>
  </w:comment>
  <w:comment w:id="40" w:author="Trick, William" w:date="2023-05-09T15:06:00Z" w:initials="TW">
    <w:p w14:paraId="00911A61" w14:textId="7D234C2F" w:rsidR="00AB7BEC" w:rsidRDefault="00AB7BEC">
      <w:pPr>
        <w:pStyle w:val="CommentText"/>
      </w:pPr>
      <w:r>
        <w:rPr>
          <w:rStyle w:val="CommentReference"/>
        </w:rPr>
        <w:annotationRef/>
      </w:r>
      <w:r>
        <w:t>Is it worth describing this process?  Maybe not but I don’t know what precisely the janitor package does.  Outlier detection?</w:t>
      </w:r>
    </w:p>
  </w:comment>
  <w:comment w:id="49" w:author="Trick, William" w:date="2023-05-09T15:14:00Z" w:initials="TW">
    <w:p w14:paraId="4E2E9A17" w14:textId="2F727DE7" w:rsidR="00AB7BEC" w:rsidRDefault="00AB7BEC">
      <w:pPr>
        <w:pStyle w:val="CommentText"/>
      </w:pPr>
      <w:r>
        <w:rPr>
          <w:rStyle w:val="CommentReference"/>
        </w:rPr>
        <w:annotationRef/>
      </w:r>
      <w:proofErr w:type="gramStart"/>
      <w:r>
        <w:t>Entered into</w:t>
      </w:r>
      <w:proofErr w:type="gramEnd"/>
      <w:r>
        <w:t xml:space="preserve"> the model as a population offset variable?  Maybe worth mentioning in the medthods section.</w:t>
      </w:r>
    </w:p>
  </w:comment>
  <w:comment w:id="50" w:author="Trick, William" w:date="2023-05-09T15:17:00Z" w:initials="TW">
    <w:p w14:paraId="189B2DA1" w14:textId="188C4E76" w:rsidR="00F53702" w:rsidRDefault="00F53702">
      <w:pPr>
        <w:pStyle w:val="CommentText"/>
      </w:pPr>
      <w:r>
        <w:rPr>
          <w:rStyle w:val="CommentReference"/>
        </w:rPr>
        <w:annotationRef/>
      </w:r>
      <w:r>
        <w:t xml:space="preserve">I </w:t>
      </w:r>
      <w:proofErr w:type="gramStart"/>
      <w:r>
        <w:t>feel  like</w:t>
      </w:r>
      <w:proofErr w:type="gramEnd"/>
      <w:r>
        <w:t xml:space="preserve"> I should have understood this better.  You did </w:t>
      </w:r>
      <w:proofErr w:type="gramStart"/>
      <w:r>
        <w:t>not  include</w:t>
      </w:r>
      <w:proofErr w:type="gramEnd"/>
      <w:r>
        <w:t xml:space="preserve"> a race variable in your prediction model?</w:t>
      </w:r>
    </w:p>
  </w:comment>
  <w:comment w:id="59" w:author="Trick, William" w:date="2023-05-09T15:25:00Z" w:initials="TW">
    <w:p w14:paraId="2C6F9A98" w14:textId="775FD022" w:rsidR="0089657C" w:rsidRDefault="0089657C">
      <w:pPr>
        <w:pStyle w:val="CommentText"/>
      </w:pPr>
      <w:r>
        <w:rPr>
          <w:rStyle w:val="CommentReference"/>
        </w:rPr>
        <w:annotationRef/>
      </w:r>
      <w:r>
        <w:t>Probably good to have this in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4553A9" w15:done="0"/>
  <w15:commentEx w15:paraId="751C1294" w15:done="0"/>
  <w15:commentEx w15:paraId="1DED25D6" w15:done="0"/>
  <w15:commentEx w15:paraId="36A73E35" w15:done="0"/>
  <w15:commentEx w15:paraId="490A397E" w15:done="0"/>
  <w15:commentEx w15:paraId="4C155864" w15:done="0"/>
  <w15:commentEx w15:paraId="6479CB0E" w15:paraIdParent="4C155864" w15:done="0"/>
  <w15:commentEx w15:paraId="40C7227D" w15:done="0"/>
  <w15:commentEx w15:paraId="040332F3" w15:done="0"/>
  <w15:commentEx w15:paraId="4DE437DF" w15:done="0"/>
  <w15:commentEx w15:paraId="3E6DD982" w15:paraIdParent="4DE437DF" w15:done="0"/>
  <w15:commentEx w15:paraId="456530EB" w15:paraIdParent="4DE437DF" w15:done="0"/>
  <w15:commentEx w15:paraId="7F56A999" w15:done="0"/>
  <w15:commentEx w15:paraId="5B3E0348" w15:paraIdParent="7F56A999" w15:done="0"/>
  <w15:commentEx w15:paraId="00911A61" w15:done="0"/>
  <w15:commentEx w15:paraId="4E2E9A17" w15:done="0"/>
  <w15:commentEx w15:paraId="189B2DA1" w15:done="0"/>
  <w15:commentEx w15:paraId="2C6F9A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DA24" w16cex:dateUtc="2023-05-09T19:41:00Z"/>
  <w16cex:commentExtensible w16cex:durableId="2804DACD" w16cex:dateUtc="2023-05-09T19:44:00Z"/>
  <w16cex:commentExtensible w16cex:durableId="2804DB59" w16cex:dateUtc="2023-05-09T19:46:00Z"/>
  <w16cex:commentExtensible w16cex:durableId="2804DB5F" w16cex:dateUtc="2023-05-09T19:46:00Z"/>
  <w16cex:commentExtensible w16cex:durableId="2804DCC3" w16cex:dateUtc="2023-05-09T19:52:00Z"/>
  <w16cex:commentExtensible w16cex:durableId="2804DD8D" w16cex:dateUtc="2023-05-09T19:56:00Z"/>
  <w16cex:commentExtensible w16cex:durableId="2804DE4B" w16cex:dateUtc="2023-05-09T19:59:00Z"/>
  <w16cex:commentExtensible w16cex:durableId="2804DE57" w16cex:dateUtc="2023-05-09T19:59:00Z"/>
  <w16cex:commentExtensible w16cex:durableId="2804DE58" w16cex:dateUtc="2023-05-09T19:59:00Z"/>
  <w16cex:commentExtensible w16cex:durableId="2804DF5B" w16cex:dateUtc="2023-05-09T20:03:00Z"/>
  <w16cex:commentExtensible w16cex:durableId="2804DF5D" w16cex:dateUtc="2023-05-09T20:03:00Z"/>
  <w16cex:commentExtensible w16cex:durableId="2804E00D" w16cex:dateUtc="2023-05-09T20:06:00Z"/>
  <w16cex:commentExtensible w16cex:durableId="2804E1E9" w16cex:dateUtc="2023-05-09T20:14:00Z"/>
  <w16cex:commentExtensible w16cex:durableId="2804E285" w16cex:dateUtc="2023-05-09T20:17:00Z"/>
  <w16cex:commentExtensible w16cex:durableId="2804E460" w16cex:dateUtc="2023-05-09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553A9" w16cid:durableId="2804D94B"/>
  <w16cid:commentId w16cid:paraId="751C1294" w16cid:durableId="2804DA24"/>
  <w16cid:commentId w16cid:paraId="1DED25D6" w16cid:durableId="2804DACD"/>
  <w16cid:commentId w16cid:paraId="36A73E35" w16cid:durableId="2804D94C"/>
  <w16cid:commentId w16cid:paraId="490A397E" w16cid:durableId="2804D94D"/>
  <w16cid:commentId w16cid:paraId="4C155864" w16cid:durableId="2804DB59"/>
  <w16cid:commentId w16cid:paraId="6479CB0E" w16cid:durableId="2804DB5F"/>
  <w16cid:commentId w16cid:paraId="40C7227D" w16cid:durableId="2804DCC3"/>
  <w16cid:commentId w16cid:paraId="040332F3" w16cid:durableId="2804DD8D"/>
  <w16cid:commentId w16cid:paraId="4DE437DF" w16cid:durableId="2804DE4B"/>
  <w16cid:commentId w16cid:paraId="3E6DD982" w16cid:durableId="2804DE57"/>
  <w16cid:commentId w16cid:paraId="456530EB" w16cid:durableId="2804DE58"/>
  <w16cid:commentId w16cid:paraId="7F56A999" w16cid:durableId="2804DF5B"/>
  <w16cid:commentId w16cid:paraId="5B3E0348" w16cid:durableId="2804DF5D"/>
  <w16cid:commentId w16cid:paraId="00911A61" w16cid:durableId="2804E00D"/>
  <w16cid:commentId w16cid:paraId="4E2E9A17" w16cid:durableId="2804E1E9"/>
  <w16cid:commentId w16cid:paraId="189B2DA1" w16cid:durableId="2804E285"/>
  <w16cid:commentId w16cid:paraId="2C6F9A98" w16cid:durableId="2804E4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1"/>
    <w:family w:val="roman"/>
    <w:pitch w:val="variable"/>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modern"/>
    <w:pitch w:val="fixed"/>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B71A0"/>
    <w:multiLevelType w:val="multilevel"/>
    <w:tmpl w:val="8EE8C56E"/>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C896BB0"/>
    <w:multiLevelType w:val="multilevel"/>
    <w:tmpl w:val="39362F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99C3AA6"/>
    <w:multiLevelType w:val="multilevel"/>
    <w:tmpl w:val="7E76E6FE"/>
    <w:lvl w:ilvl="0">
      <w:start w:val="1"/>
      <w:numFmt w:val="decimal"/>
      <w:lvlText w:val="%1."/>
      <w:lvlJc w:val="left"/>
      <w:pPr>
        <w:tabs>
          <w:tab w:val="num" w:pos="0"/>
        </w:tabs>
        <w:ind w:left="785"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ick, William">
    <w15:presenceInfo w15:providerId="AD" w15:userId="S::wtrick@cookcountyhhs.org::3678e447-b12f-47b9-88bd-d767dfc4b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6C"/>
    <w:rsid w:val="006B02EA"/>
    <w:rsid w:val="0089657C"/>
    <w:rsid w:val="00937D6C"/>
    <w:rsid w:val="009A7BAD"/>
    <w:rsid w:val="009E250D"/>
    <w:rsid w:val="00AB7BEC"/>
    <w:rsid w:val="00BD1C9A"/>
    <w:rsid w:val="00C77AAF"/>
    <w:rsid w:val="00CE6C69"/>
    <w:rsid w:val="00DD6307"/>
    <w:rsid w:val="00EA4E2A"/>
    <w:rsid w:val="00F5370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E133"/>
  <w15:docId w15:val="{55CA63E7-ECBF-433C-924F-C869CC1F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A4097A"/>
    <w:rPr>
      <w:sz w:val="18"/>
      <w:szCs w:val="18"/>
    </w:rPr>
  </w:style>
  <w:style w:type="character" w:customStyle="1" w:styleId="CommentTextChar">
    <w:name w:val="Comment Text Char"/>
    <w:basedOn w:val="DefaultParagraphFont"/>
    <w:link w:val="CommentText"/>
    <w:uiPriority w:val="99"/>
    <w:semiHidden/>
    <w:qFormat/>
    <w:rsid w:val="00A4097A"/>
  </w:style>
  <w:style w:type="character" w:customStyle="1" w:styleId="CommentSubjectChar">
    <w:name w:val="Comment Subject Char"/>
    <w:basedOn w:val="CommentTextChar"/>
    <w:link w:val="CommentSubject"/>
    <w:uiPriority w:val="99"/>
    <w:semiHidden/>
    <w:qFormat/>
    <w:rsid w:val="00A4097A"/>
    <w:rPr>
      <w:b/>
      <w:bCs/>
      <w:sz w:val="20"/>
      <w:szCs w:val="20"/>
    </w:rPr>
  </w:style>
  <w:style w:type="character" w:customStyle="1" w:styleId="BalloonTextChar">
    <w:name w:val="Balloon Text Char"/>
    <w:basedOn w:val="DefaultParagraphFont"/>
    <w:link w:val="BalloonText"/>
    <w:uiPriority w:val="99"/>
    <w:semiHidden/>
    <w:qFormat/>
    <w:rsid w:val="00A4097A"/>
    <w:rPr>
      <w:rFonts w:ascii="Lucida Grande" w:hAnsi="Lucida Grande"/>
      <w:sz w:val="18"/>
      <w:szCs w:val="18"/>
    </w:rPr>
  </w:style>
  <w:style w:type="character" w:customStyle="1" w:styleId="Heading2Char">
    <w:name w:val="Heading 2 Char"/>
    <w:basedOn w:val="DefaultParagraphFont"/>
    <w:link w:val="Heading2"/>
    <w:uiPriority w:val="9"/>
    <w:qFormat/>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037A7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character" w:customStyle="1" w:styleId="Heading1Char">
    <w:name w:val="Heading 1 Char"/>
    <w:basedOn w:val="DefaultParagraphFont"/>
    <w:link w:val="Heading1"/>
    <w:uiPriority w:val="9"/>
    <w:qFormat/>
    <w:rsid w:val="000A70D6"/>
    <w:rPr>
      <w:rFonts w:asciiTheme="majorHAnsi" w:eastAsiaTheme="majorEastAsia" w:hAnsiTheme="majorHAnsi" w:cstheme="majorBidi"/>
      <w:b/>
      <w:bCs/>
      <w:color w:val="345A8A" w:themeColor="accent1" w:themeShade="B5"/>
      <w:sz w:val="32"/>
      <w:szCs w:val="32"/>
    </w:rPr>
  </w:style>
  <w:style w:type="character" w:customStyle="1" w:styleId="DocumentMapChar">
    <w:name w:val="Document Map Char"/>
    <w:basedOn w:val="DefaultParagraphFont"/>
    <w:link w:val="DocumentMap"/>
    <w:uiPriority w:val="99"/>
    <w:semiHidden/>
    <w:qFormat/>
    <w:rsid w:val="00DF27B9"/>
    <w:rPr>
      <w:rFonts w:ascii="Lucida Grande" w:hAnsi="Lucida Grande" w:cs="Lucida Grande"/>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uiPriority w:val="99"/>
    <w:semiHidden/>
    <w:unhideWhenUsed/>
    <w:qFormat/>
    <w:rsid w:val="00A4097A"/>
  </w:style>
  <w:style w:type="paragraph" w:styleId="CommentSubject">
    <w:name w:val="annotation subject"/>
    <w:basedOn w:val="CommentText"/>
    <w:next w:val="CommentText"/>
    <w:link w:val="CommentSubjectChar"/>
    <w:uiPriority w:val="99"/>
    <w:semiHidden/>
    <w:unhideWhenUsed/>
    <w:qFormat/>
    <w:rsid w:val="00A4097A"/>
    <w:rPr>
      <w:b/>
      <w:bCs/>
      <w:sz w:val="20"/>
      <w:szCs w:val="20"/>
    </w:rPr>
  </w:style>
  <w:style w:type="paragraph" w:styleId="BalloonText">
    <w:name w:val="Balloon Text"/>
    <w:basedOn w:val="Normal"/>
    <w:link w:val="BalloonTextChar"/>
    <w:uiPriority w:val="99"/>
    <w:semiHidden/>
    <w:unhideWhenUsed/>
    <w:qFormat/>
    <w:rsid w:val="00A4097A"/>
    <w:rPr>
      <w:rFonts w:ascii="Lucida Grande" w:hAnsi="Lucida Grande"/>
      <w:sz w:val="18"/>
      <w:szCs w:val="18"/>
    </w:rPr>
  </w:style>
  <w:style w:type="paragraph" w:styleId="ListParagraph">
    <w:name w:val="List Paragraph"/>
    <w:basedOn w:val="Normal"/>
    <w:uiPriority w:val="34"/>
    <w:qFormat/>
    <w:rsid w:val="003B0DF8"/>
    <w:pPr>
      <w:ind w:left="720"/>
      <w:contextualSpacing/>
    </w:pPr>
  </w:style>
  <w:style w:type="paragraph" w:styleId="DocumentMap">
    <w:name w:val="Document Map"/>
    <w:basedOn w:val="Normal"/>
    <w:link w:val="DocumentMapChar"/>
    <w:uiPriority w:val="99"/>
    <w:semiHidden/>
    <w:unhideWhenUsed/>
    <w:qFormat/>
    <w:rsid w:val="00DF27B9"/>
    <w:rPr>
      <w:rFonts w:ascii="Lucida Grande" w:hAnsi="Lucida Grande" w:cs="Lucida Grand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Bibliography">
    <w:name w:val="Bibliography"/>
    <w:basedOn w:val="Normal"/>
    <w:qFormat/>
  </w:style>
  <w:style w:type="table" w:styleId="TableGrid">
    <w:name w:val="Table Grid"/>
    <w:basedOn w:val="TableNormal"/>
    <w:uiPriority w:val="59"/>
    <w:rsid w:val="00F5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186/s40621-019-0203-1" TargetMode="External"/><Relationship Id="rId18" Type="http://schemas.openxmlformats.org/officeDocument/2006/relationships/hyperlink" Target="https://doi.org/10.1016/0160-8002(81)90004-6" TargetMode="External"/><Relationship Id="rId26" Type="http://schemas.openxmlformats.org/officeDocument/2006/relationships/hyperlink" Target="https://www.danieldsjoberg.com/gtsummary/" TargetMode="External"/><Relationship Id="rId39" Type="http://schemas.openxmlformats.org/officeDocument/2006/relationships/hyperlink" Target="https://www.census.gov/programs-surveys/geography/guidance/tiger-data-products-guide.html" TargetMode="External"/><Relationship Id="rId21" Type="http://schemas.openxmlformats.org/officeDocument/2006/relationships/hyperlink" Target="https://www.tidyverse.org/" TargetMode="External"/><Relationship Id="rId34" Type="http://schemas.openxmlformats.org/officeDocument/2006/relationships/hyperlink" Target="https://libgeos.org/" TargetMode="External"/><Relationship Id="rId42" Type="http://schemas.openxmlformats.org/officeDocument/2006/relationships/hyperlink" Target="https://doi.org/10.1542/peds.2020-049651" TargetMode="External"/><Relationship Id="rId47" Type="http://schemas.openxmlformats.org/officeDocument/2006/relationships/hyperlink" Target="https://doi.org/10.1016/j.apgeog.2013.08.013" TargetMode="External"/><Relationship Id="rId50" Type="http://schemas.openxmlformats.org/officeDocument/2006/relationships/hyperlink" Target="http://www.ncbi.nlm.nih.gov/entrez/query.fcgi?cmd=Retrieve&amp;db=PubMed&amp;list_uids=9062335&amp;dopt=Abstract" TargetMode="External"/><Relationship Id="rId55" Type="http://schemas.microsoft.com/office/2011/relationships/people" Target="peop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proquest.com/docview/222957277/abstract/1892CA4013C14090PQ/1" TargetMode="External"/><Relationship Id="rId29" Type="http://schemas.openxmlformats.org/officeDocument/2006/relationships/hyperlink" Target="https://r-tmap.github.io/tmap/" TargetMode="External"/><Relationship Id="rId11" Type="http://schemas.openxmlformats.org/officeDocument/2006/relationships/hyperlink" Target="https://doi.org/10.1542/peds.2017-3651" TargetMode="External"/><Relationship Id="rId24" Type="http://schemas.openxmlformats.org/officeDocument/2006/relationships/hyperlink" Target="https://docs.ropensci.org/targets/" TargetMode="External"/><Relationship Id="rId32" Type="http://schemas.openxmlformats.org/officeDocument/2006/relationships/hyperlink" Target="https://github.com/CartoDB/basemap-styles" TargetMode="External"/><Relationship Id="rId37" Type="http://schemas.openxmlformats.org/officeDocument/2006/relationships/hyperlink" Target="https://www.openstreetmap.org/" TargetMode="External"/><Relationship Id="rId40" Type="http://schemas.openxmlformats.org/officeDocument/2006/relationships/hyperlink" Target="https://cran.r-project.org/web/packages/MASS/index.html" TargetMode="External"/><Relationship Id="rId45" Type="http://schemas.openxmlformats.org/officeDocument/2006/relationships/hyperlink" Target="https://doi.org/10.1016/j.annepidem.2008.02.007" TargetMode="External"/><Relationship Id="rId53" Type="http://schemas.openxmlformats.org/officeDocument/2006/relationships/hyperlink" Target="http://isbndb.com/" TargetMode="External"/><Relationship Id="rId5" Type="http://schemas.openxmlformats.org/officeDocument/2006/relationships/webSettings" Target="webSettings.xml"/><Relationship Id="rId10" Type="http://schemas.openxmlformats.org/officeDocument/2006/relationships/hyperlink" Target="https://safetosleep.nichd.nih.gov/safesleepbasics/SIDS/Common" TargetMode="External"/><Relationship Id="rId19" Type="http://schemas.openxmlformats.org/officeDocument/2006/relationships/hyperlink" Target="https://www.census.gov/programs-surveys/acs/" TargetMode="External"/><Relationship Id="rId31" Type="http://schemas.openxmlformats.org/officeDocument/2006/relationships/hyperlink" Target="https://cran.rstudio.com/web/packages/tigris/" TargetMode="External"/><Relationship Id="rId44" Type="http://schemas.openxmlformats.org/officeDocument/2006/relationships/hyperlink" Target="https://doi.org/10.1080/14767058.2021.2008899" TargetMode="External"/><Relationship Id="rId52" Type="http://schemas.openxmlformats.org/officeDocument/2006/relationships/hyperlink" Target="http://www.ncbi.nlm.nih.gov/entrez/query.fcgi?cmd=Retrieve&amp;db=PubMed&amp;list_uids=9062335&amp;dopt=Abstrac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97/PAF.0000000000000455" TargetMode="External"/><Relationship Id="rId22" Type="http://schemas.openxmlformats.org/officeDocument/2006/relationships/hyperlink" Target="https://sfirke.github.io/janitor/" TargetMode="External"/><Relationship Id="rId27" Type="http://schemas.openxmlformats.org/officeDocument/2006/relationships/hyperlink" Target="https://r-spatial.github.io/sf/index.html" TargetMode="External"/><Relationship Id="rId30" Type="http://schemas.openxmlformats.org/officeDocument/2006/relationships/hyperlink" Target="https://docs.ropensci.org/opencage/index.html" TargetMode="External"/><Relationship Id="rId35" Type="http://schemas.openxmlformats.org/officeDocument/2006/relationships/hyperlink" Target="https://leafletjs.com/" TargetMode="External"/><Relationship Id="rId43" Type="http://schemas.openxmlformats.org/officeDocument/2006/relationships/hyperlink" Target="https://doi.org/10.1002/smi.2922" TargetMode="External"/><Relationship Id="rId48" Type="http://schemas.openxmlformats.org/officeDocument/2006/relationships/hyperlink" Target="https://doi.org/10.1002/(sici)1097-0258(19970415)16:7%3c741::aid-sim501%3e3.0.co;2-1" TargetMode="External"/><Relationship Id="rId56" Type="http://schemas.openxmlformats.org/officeDocument/2006/relationships/theme" Target="theme/theme1.xml"/><Relationship Id="rId8" Type="http://schemas.microsoft.com/office/2016/09/relationships/commentsIds" Target="commentsIds.xml"/><Relationship Id="rId51" Type="http://schemas.openxmlformats.org/officeDocument/2006/relationships/hyperlink" Target="http://dx.doi.org/" TargetMode="External"/><Relationship Id="rId3" Type="http://schemas.openxmlformats.org/officeDocument/2006/relationships/styles" Target="styles.xml"/><Relationship Id="rId12" Type="http://schemas.openxmlformats.org/officeDocument/2006/relationships/hyperlink" Target="http://vizhub.healthdata.org/gbd-compare" TargetMode="External"/><Relationship Id="rId17" Type="http://schemas.openxmlformats.org/officeDocument/2006/relationships/hyperlink" Target="https://doi.org/10.1016/S0140-6736(18)32741-7" TargetMode="External"/><Relationship Id="rId25" Type="http://schemas.openxmlformats.org/officeDocument/2006/relationships/hyperlink" Target="https://gt.rstudio.com/" TargetMode="External"/><Relationship Id="rId33" Type="http://schemas.openxmlformats.org/officeDocument/2006/relationships/hyperlink" Target="https://gdal.org/" TargetMode="External"/><Relationship Id="rId38" Type="http://schemas.openxmlformats.org/officeDocument/2006/relationships/hyperlink" Target="https://proj.org/index.html" TargetMode="External"/><Relationship Id="rId46" Type="http://schemas.openxmlformats.org/officeDocument/2006/relationships/hyperlink" Target="https://doi.org/10.1093/aje/kwn291" TargetMode="External"/><Relationship Id="rId20" Type="http://schemas.openxmlformats.org/officeDocument/2006/relationships/hyperlink" Target="https://www.atsdr.cdc.gov/placeandhealth/svi/index.html" TargetMode="External"/><Relationship Id="rId41" Type="http://schemas.openxmlformats.org/officeDocument/2006/relationships/hyperlink" Target="https://easystats.github.io/easystat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digitalcommons.unmc.edu/cgi/viewcontent.cgi?article=1001&amp;context=emet_posters" TargetMode="External"/><Relationship Id="rId23" Type="http://schemas.openxmlformats.org/officeDocument/2006/relationships/hyperlink" Target="https://cran.r-project.org/web/packages/RSocrata/index.html" TargetMode="External"/><Relationship Id="rId28" Type="http://schemas.openxmlformats.org/officeDocument/2006/relationships/hyperlink" Target="https://rstudio.github.io/leaflet/" TargetMode="External"/><Relationship Id="rId36" Type="http://schemas.openxmlformats.org/officeDocument/2006/relationships/hyperlink" Target="https://opencagedata.com/" TargetMode="External"/><Relationship Id="rId49" Type="http://schemas.openxmlformats.org/officeDocument/2006/relationships/hyperlink" Target="https://connordonegan.github.io/geo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52BB4-0C8C-CA42-B20B-6A75CD2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Pages>
  <Words>5578</Words>
  <Characters>31801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Cook County Health</Company>
  <LinksUpToDate>false</LinksUpToDate>
  <CharactersWithSpaces>37305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dc:description/>
  <cp:lastModifiedBy>Trick, William</cp:lastModifiedBy>
  <cp:revision>11</cp:revision>
  <dcterms:created xsi:type="dcterms:W3CDTF">2023-05-09T19:43:00Z</dcterms:created>
  <dcterms:modified xsi:type="dcterms:W3CDTF">2023-05-09T20:26:00Z</dcterms:modified>
  <dc:language>en-US</dc:language>
</cp:coreProperties>
</file>